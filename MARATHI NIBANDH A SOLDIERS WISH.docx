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71695C" w14:textId="50BEA085" w:rsidR="0007733D" w:rsidRDefault="00D55C0E" w:rsidP="00645C22">
      <w:pPr>
        <w:rPr>
          <w:ins w:id="0" w:author="Srikant" w:date="2022-07-17T14:57:00Z"/>
          <w:rFonts w:ascii="Nirmala UI" w:hAnsi="Nirmala UI" w:cs="Nirmala UI"/>
        </w:rPr>
      </w:pPr>
      <w:proofErr w:type="spellStart"/>
      <w:ins w:id="1" w:author="Srikant" w:date="2022-07-17T14:59:00Z">
        <w:r w:rsidRPr="00D55C0E">
          <w:rPr>
            <w:rFonts w:ascii="Nirmala UI" w:hAnsi="Nirmala UI" w:cs="Nirmala UI" w:hint="cs"/>
          </w:rPr>
          <w:t>एका</w:t>
        </w:r>
        <w:proofErr w:type="spellEnd"/>
        <w:r w:rsidRPr="00D55C0E">
          <w:rPr>
            <w:rFonts w:ascii="Nirmala UI" w:hAnsi="Nirmala UI" w:cs="Nirmala UI"/>
          </w:rPr>
          <w:t xml:space="preserve"> </w:t>
        </w:r>
        <w:proofErr w:type="spellStart"/>
        <w:r w:rsidRPr="00D55C0E">
          <w:rPr>
            <w:rFonts w:ascii="Nirmala UI" w:hAnsi="Nirmala UI" w:cs="Nirmala UI" w:hint="cs"/>
          </w:rPr>
          <w:t>सैनिकाची</w:t>
        </w:r>
        <w:proofErr w:type="spellEnd"/>
        <w:r w:rsidRPr="00D55C0E">
          <w:rPr>
            <w:rFonts w:ascii="Nirmala UI" w:hAnsi="Nirmala UI" w:cs="Nirmala UI"/>
          </w:rPr>
          <w:t xml:space="preserve"> </w:t>
        </w:r>
        <w:proofErr w:type="spellStart"/>
        <w:r w:rsidRPr="00D55C0E">
          <w:rPr>
            <w:rFonts w:ascii="Nirmala UI" w:hAnsi="Nirmala UI" w:cs="Nirmala UI" w:hint="cs"/>
          </w:rPr>
          <w:t>इच्छा</w:t>
        </w:r>
        <w:proofErr w:type="spellEnd"/>
        <w:r w:rsidRPr="00D55C0E">
          <w:rPr>
            <w:rFonts w:ascii="Nirmala UI" w:hAnsi="Nirmala UI" w:cs="Nirmala UI"/>
          </w:rPr>
          <w:t xml:space="preserve"> </w:t>
        </w:r>
        <w:proofErr w:type="spellStart"/>
        <w:r w:rsidRPr="00D55C0E">
          <w:rPr>
            <w:rFonts w:ascii="Nirmala UI" w:hAnsi="Nirmala UI" w:cs="Nirmala UI" w:hint="cs"/>
          </w:rPr>
          <w:t>देशाचे</w:t>
        </w:r>
        <w:proofErr w:type="spellEnd"/>
        <w:r w:rsidRPr="00D55C0E">
          <w:rPr>
            <w:rFonts w:ascii="Nirmala UI" w:hAnsi="Nirmala UI" w:cs="Nirmala UI"/>
          </w:rPr>
          <w:t xml:space="preserve"> </w:t>
        </w:r>
        <w:proofErr w:type="spellStart"/>
        <w:r w:rsidRPr="00D55C0E">
          <w:rPr>
            <w:rFonts w:ascii="Nirmala UI" w:hAnsi="Nirmala UI" w:cs="Nirmala UI" w:hint="cs"/>
          </w:rPr>
          <w:t>रक्षण</w:t>
        </w:r>
        <w:proofErr w:type="spellEnd"/>
        <w:r w:rsidRPr="00D55C0E">
          <w:rPr>
            <w:rFonts w:ascii="Nirmala UI" w:hAnsi="Nirmala UI" w:cs="Nirmala UI"/>
          </w:rPr>
          <w:t xml:space="preserve"> </w:t>
        </w:r>
        <w:proofErr w:type="spellStart"/>
        <w:r w:rsidRPr="00D55C0E">
          <w:rPr>
            <w:rFonts w:ascii="Nirmala UI" w:hAnsi="Nirmala UI" w:cs="Nirmala UI" w:hint="cs"/>
          </w:rPr>
          <w:t>करण्याची</w:t>
        </w:r>
        <w:proofErr w:type="spellEnd"/>
        <w:r w:rsidRPr="00D55C0E">
          <w:rPr>
            <w:rFonts w:ascii="Nirmala UI" w:hAnsi="Nirmala UI" w:cs="Nirmala UI"/>
          </w:rPr>
          <w:t xml:space="preserve"> </w:t>
        </w:r>
        <w:proofErr w:type="spellStart"/>
        <w:r w:rsidRPr="00D55C0E">
          <w:rPr>
            <w:rFonts w:ascii="Nirmala UI" w:hAnsi="Nirmala UI" w:cs="Nirmala UI" w:hint="cs"/>
          </w:rPr>
          <w:t>असते</w:t>
        </w:r>
        <w:proofErr w:type="spellEnd"/>
        <w:r w:rsidRPr="00D55C0E">
          <w:rPr>
            <w:rFonts w:ascii="Nirmala UI" w:hAnsi="Nirmala UI" w:cs="Nirmala UI"/>
          </w:rPr>
          <w:t xml:space="preserve"> </w:t>
        </w:r>
        <w:proofErr w:type="spellStart"/>
        <w:r w:rsidRPr="00D55C0E">
          <w:rPr>
            <w:rFonts w:ascii="Nirmala UI" w:hAnsi="Nirmala UI" w:cs="Nirmala UI" w:hint="cs"/>
          </w:rPr>
          <w:t>आणि</w:t>
        </w:r>
        <w:proofErr w:type="spellEnd"/>
        <w:r w:rsidRPr="00D55C0E">
          <w:rPr>
            <w:rFonts w:ascii="Nirmala UI" w:hAnsi="Nirmala UI" w:cs="Nirmala UI"/>
          </w:rPr>
          <w:t xml:space="preserve"> </w:t>
        </w:r>
        <w:proofErr w:type="spellStart"/>
        <w:r w:rsidRPr="00D55C0E">
          <w:rPr>
            <w:rFonts w:ascii="Nirmala UI" w:hAnsi="Nirmala UI" w:cs="Nirmala UI" w:hint="cs"/>
          </w:rPr>
          <w:t>देशासाठी</w:t>
        </w:r>
        <w:proofErr w:type="spellEnd"/>
        <w:r w:rsidRPr="00D55C0E">
          <w:rPr>
            <w:rFonts w:ascii="Nirmala UI" w:hAnsi="Nirmala UI" w:cs="Nirmala UI"/>
          </w:rPr>
          <w:t xml:space="preserve"> </w:t>
        </w:r>
        <w:proofErr w:type="spellStart"/>
        <w:r w:rsidRPr="00D55C0E">
          <w:rPr>
            <w:rFonts w:ascii="Nirmala UI" w:hAnsi="Nirmala UI" w:cs="Nirmala UI" w:hint="cs"/>
          </w:rPr>
          <w:t>आपले</w:t>
        </w:r>
        <w:proofErr w:type="spellEnd"/>
        <w:r w:rsidRPr="00D55C0E">
          <w:rPr>
            <w:rFonts w:ascii="Nirmala UI" w:hAnsi="Nirmala UI" w:cs="Nirmala UI"/>
          </w:rPr>
          <w:t xml:space="preserve"> </w:t>
        </w:r>
        <w:proofErr w:type="spellStart"/>
        <w:r w:rsidRPr="00D55C0E">
          <w:rPr>
            <w:rFonts w:ascii="Nirmala UI" w:hAnsi="Nirmala UI" w:cs="Nirmala UI" w:hint="cs"/>
          </w:rPr>
          <w:t>प्राण</w:t>
        </w:r>
        <w:proofErr w:type="spellEnd"/>
        <w:r w:rsidRPr="00D55C0E">
          <w:rPr>
            <w:rFonts w:ascii="Nirmala UI" w:hAnsi="Nirmala UI" w:cs="Nirmala UI"/>
          </w:rPr>
          <w:t xml:space="preserve"> </w:t>
        </w:r>
        <w:proofErr w:type="spellStart"/>
        <w:r w:rsidRPr="00D55C0E">
          <w:rPr>
            <w:rFonts w:ascii="Nirmala UI" w:hAnsi="Nirmala UI" w:cs="Nirmala UI" w:hint="cs"/>
          </w:rPr>
          <w:t>बलिदान</w:t>
        </w:r>
        <w:proofErr w:type="spellEnd"/>
        <w:r w:rsidRPr="00D55C0E">
          <w:rPr>
            <w:rFonts w:ascii="Nirmala UI" w:hAnsi="Nirmala UI" w:cs="Nirmala UI"/>
          </w:rPr>
          <w:t xml:space="preserve"> </w:t>
        </w:r>
        <w:proofErr w:type="spellStart"/>
        <w:r w:rsidRPr="00D55C0E">
          <w:rPr>
            <w:rFonts w:ascii="Nirmala UI" w:hAnsi="Nirmala UI" w:cs="Nirmala UI" w:hint="cs"/>
          </w:rPr>
          <w:t>देण्यास</w:t>
        </w:r>
        <w:proofErr w:type="spellEnd"/>
        <w:r w:rsidRPr="00D55C0E">
          <w:rPr>
            <w:rFonts w:ascii="Nirmala UI" w:hAnsi="Nirmala UI" w:cs="Nirmala UI"/>
          </w:rPr>
          <w:t xml:space="preserve"> </w:t>
        </w:r>
        <w:proofErr w:type="spellStart"/>
        <w:r w:rsidRPr="00D55C0E">
          <w:rPr>
            <w:rFonts w:ascii="Nirmala UI" w:hAnsi="Nirmala UI" w:cs="Nirmala UI" w:hint="cs"/>
          </w:rPr>
          <w:t>तयार</w:t>
        </w:r>
        <w:proofErr w:type="spellEnd"/>
        <w:r w:rsidRPr="00D55C0E">
          <w:rPr>
            <w:rFonts w:ascii="Nirmala UI" w:hAnsi="Nirmala UI" w:cs="Nirmala UI"/>
          </w:rPr>
          <w:t xml:space="preserve"> </w:t>
        </w:r>
        <w:proofErr w:type="spellStart"/>
        <w:r w:rsidRPr="00D55C0E">
          <w:rPr>
            <w:rFonts w:ascii="Nirmala UI" w:hAnsi="Nirmala UI" w:cs="Nirmala UI" w:hint="cs"/>
          </w:rPr>
          <w:t>असतात</w:t>
        </w:r>
      </w:ins>
      <w:proofErr w:type="spellEnd"/>
    </w:p>
    <w:p w14:paraId="37D092B6" w14:textId="3C3F822A" w:rsidR="00341353" w:rsidRDefault="00341353" w:rsidP="00645C22">
      <w:pPr>
        <w:rPr>
          <w:ins w:id="2" w:author="Srikant" w:date="2022-07-17T14:50:00Z"/>
          <w:rFonts w:ascii="Nirmala UI" w:hAnsi="Nirmala UI" w:cs="Nirmala UI"/>
        </w:rPr>
      </w:pPr>
      <w:proofErr w:type="spellStart"/>
      <w:ins w:id="3" w:author="Srikant" w:date="2022-07-17T14:50:00Z">
        <w:r w:rsidRPr="00341353">
          <w:rPr>
            <w:rFonts w:ascii="Nirmala UI" w:hAnsi="Nirmala UI" w:cs="Nirmala UI"/>
            <w:rPrChange w:id="4" w:author="Srikant" w:date="2022-07-17T14:50:00Z">
              <w:rPr>
                <w:rFonts w:ascii="Nirmala UI" w:hAnsi="Nirmala UI" w:cs="Nirmala UI" w:hint="cs"/>
              </w:rPr>
            </w:rPrChange>
          </w:rPr>
          <w:t>सुरुवातीचा</w:t>
        </w:r>
        <w:proofErr w:type="spellEnd"/>
        <w:r w:rsidRPr="00341353">
          <w:rPr>
            <w:rFonts w:ascii="Bahnschrift Light Condensed" w:hAnsi="Bahnschrift Light Condensed" w:cs="Nirmala UI"/>
            <w:rPrChange w:id="5" w:author="Srikant" w:date="2022-07-17T14:50:00Z">
              <w:rPr>
                <w:rFonts w:ascii="Nirmala UI" w:hAnsi="Nirmala UI" w:cs="Nirmala UI"/>
              </w:rPr>
            </w:rPrChange>
          </w:rPr>
          <w:t xml:space="preserve"> </w:t>
        </w:r>
        <w:proofErr w:type="spellStart"/>
        <w:r w:rsidRPr="00341353">
          <w:rPr>
            <w:rFonts w:ascii="Nirmala UI" w:hAnsi="Nirmala UI" w:cs="Nirmala UI"/>
            <w:rPrChange w:id="6" w:author="Srikant" w:date="2022-07-17T14:50:00Z">
              <w:rPr>
                <w:rFonts w:ascii="Nirmala UI" w:hAnsi="Nirmala UI" w:cs="Nirmala UI" w:hint="cs"/>
              </w:rPr>
            </w:rPrChange>
          </w:rPr>
          <w:t>काळ</w:t>
        </w:r>
        <w:proofErr w:type="spellEnd"/>
        <w:r w:rsidRPr="00341353">
          <w:rPr>
            <w:rFonts w:ascii="Bahnschrift Light Condensed" w:hAnsi="Bahnschrift Light Condensed" w:cs="Nirmala UI"/>
            <w:rPrChange w:id="7" w:author="Srikant" w:date="2022-07-17T14:50:00Z">
              <w:rPr>
                <w:rFonts w:ascii="Nirmala UI" w:hAnsi="Nirmala UI" w:cs="Nirmala UI"/>
              </w:rPr>
            </w:rPrChange>
          </w:rPr>
          <w:t xml:space="preserve"> </w:t>
        </w:r>
        <w:proofErr w:type="spellStart"/>
        <w:r w:rsidRPr="00341353">
          <w:rPr>
            <w:rFonts w:ascii="Nirmala UI" w:hAnsi="Nirmala UI" w:cs="Nirmala UI"/>
            <w:rPrChange w:id="8" w:author="Srikant" w:date="2022-07-17T14:50:00Z">
              <w:rPr>
                <w:rFonts w:ascii="Nirmala UI" w:hAnsi="Nirmala UI" w:cs="Nirmala UI" w:hint="cs"/>
              </w:rPr>
            </w:rPrChange>
          </w:rPr>
          <w:t>अत्यंत</w:t>
        </w:r>
        <w:proofErr w:type="spellEnd"/>
        <w:r w:rsidRPr="00341353">
          <w:rPr>
            <w:rFonts w:ascii="Bahnschrift Light Condensed" w:hAnsi="Bahnschrift Light Condensed" w:cs="Nirmala UI"/>
            <w:rPrChange w:id="9" w:author="Srikant" w:date="2022-07-17T14:50:00Z">
              <w:rPr>
                <w:rFonts w:ascii="Nirmala UI" w:hAnsi="Nirmala UI" w:cs="Nirmala UI"/>
              </w:rPr>
            </w:rPrChange>
          </w:rPr>
          <w:t xml:space="preserve"> </w:t>
        </w:r>
        <w:proofErr w:type="spellStart"/>
        <w:r w:rsidRPr="00341353">
          <w:rPr>
            <w:rFonts w:ascii="Nirmala UI" w:hAnsi="Nirmala UI" w:cs="Nirmala UI"/>
            <w:rPrChange w:id="10" w:author="Srikant" w:date="2022-07-17T14:50:00Z">
              <w:rPr>
                <w:rFonts w:ascii="Nirmala UI" w:hAnsi="Nirmala UI" w:cs="Nirmala UI" w:hint="cs"/>
              </w:rPr>
            </w:rPrChange>
          </w:rPr>
          <w:t>कठोर</w:t>
        </w:r>
        <w:proofErr w:type="spellEnd"/>
        <w:r w:rsidRPr="00341353">
          <w:rPr>
            <w:rFonts w:ascii="Bahnschrift Light Condensed" w:hAnsi="Bahnschrift Light Condensed" w:cs="Nirmala UI"/>
            <w:rPrChange w:id="11" w:author="Srikant" w:date="2022-07-17T14:50:00Z">
              <w:rPr>
                <w:rFonts w:ascii="Nirmala UI" w:hAnsi="Nirmala UI" w:cs="Nirmala UI"/>
              </w:rPr>
            </w:rPrChange>
          </w:rPr>
          <w:t xml:space="preserve"> </w:t>
        </w:r>
        <w:proofErr w:type="spellStart"/>
        <w:r w:rsidRPr="00341353">
          <w:rPr>
            <w:rFonts w:ascii="Nirmala UI" w:hAnsi="Nirmala UI" w:cs="Nirmala UI"/>
            <w:rPrChange w:id="12" w:author="Srikant" w:date="2022-07-17T14:50:00Z">
              <w:rPr>
                <w:rFonts w:ascii="Nirmala UI" w:hAnsi="Nirmala UI" w:cs="Nirmala UI" w:hint="cs"/>
              </w:rPr>
            </w:rPrChange>
          </w:rPr>
          <w:t>होता</w:t>
        </w:r>
        <w:proofErr w:type="spellEnd"/>
        <w:r w:rsidRPr="00341353">
          <w:rPr>
            <w:rFonts w:ascii="Bahnschrift Light Condensed" w:hAnsi="Bahnschrift Light Condensed" w:cs="Nirmala UI"/>
            <w:rPrChange w:id="13" w:author="Srikant" w:date="2022-07-17T14:50:00Z">
              <w:rPr>
                <w:rFonts w:ascii="Nirmala UI" w:hAnsi="Nirmala UI" w:cs="Nirmala UI"/>
              </w:rPr>
            </w:rPrChange>
          </w:rPr>
          <w:t xml:space="preserve">. </w:t>
        </w:r>
        <w:proofErr w:type="spellStart"/>
        <w:r w:rsidRPr="00341353">
          <w:rPr>
            <w:rFonts w:ascii="Nirmala UI" w:hAnsi="Nirmala UI" w:cs="Nirmala UI"/>
            <w:rPrChange w:id="14" w:author="Srikant" w:date="2022-07-17T14:50:00Z">
              <w:rPr>
                <w:rFonts w:ascii="Nirmala UI" w:hAnsi="Nirmala UI" w:cs="Nirmala UI" w:hint="cs"/>
              </w:rPr>
            </w:rPrChange>
          </w:rPr>
          <w:t>सर्वत्र</w:t>
        </w:r>
        <w:proofErr w:type="spellEnd"/>
        <w:r w:rsidRPr="00341353">
          <w:rPr>
            <w:rFonts w:ascii="Bahnschrift Light Condensed" w:hAnsi="Bahnschrift Light Condensed" w:cs="Nirmala UI"/>
            <w:rPrChange w:id="15" w:author="Srikant" w:date="2022-07-17T14:50:00Z">
              <w:rPr>
                <w:rFonts w:ascii="Nirmala UI" w:hAnsi="Nirmala UI" w:cs="Nirmala UI"/>
              </w:rPr>
            </w:rPrChange>
          </w:rPr>
          <w:t xml:space="preserve"> </w:t>
        </w:r>
        <w:proofErr w:type="spellStart"/>
        <w:r w:rsidRPr="00341353">
          <w:rPr>
            <w:rFonts w:ascii="Nirmala UI" w:hAnsi="Nirmala UI" w:cs="Nirmala UI"/>
            <w:rPrChange w:id="16" w:author="Srikant" w:date="2022-07-17T14:50:00Z">
              <w:rPr>
                <w:rFonts w:ascii="Nirmala UI" w:hAnsi="Nirmala UI" w:cs="Nirmala UI" w:hint="cs"/>
              </w:rPr>
            </w:rPrChange>
          </w:rPr>
          <w:t>सैनिकी</w:t>
        </w:r>
        <w:proofErr w:type="spellEnd"/>
        <w:r w:rsidRPr="00341353">
          <w:rPr>
            <w:rFonts w:ascii="Bahnschrift Light Condensed" w:hAnsi="Bahnschrift Light Condensed" w:cs="Nirmala UI"/>
            <w:rPrChange w:id="17" w:author="Srikant" w:date="2022-07-17T14:50:00Z">
              <w:rPr>
                <w:rFonts w:ascii="Nirmala UI" w:hAnsi="Nirmala UI" w:cs="Nirmala UI"/>
              </w:rPr>
            </w:rPrChange>
          </w:rPr>
          <w:t xml:space="preserve"> </w:t>
        </w:r>
        <w:proofErr w:type="spellStart"/>
        <w:r w:rsidRPr="00341353">
          <w:rPr>
            <w:rFonts w:ascii="Nirmala UI" w:hAnsi="Nirmala UI" w:cs="Nirmala UI"/>
            <w:rPrChange w:id="18" w:author="Srikant" w:date="2022-07-17T14:50:00Z">
              <w:rPr>
                <w:rFonts w:ascii="Nirmala UI" w:hAnsi="Nirmala UI" w:cs="Nirmala UI" w:hint="cs"/>
              </w:rPr>
            </w:rPrChange>
          </w:rPr>
          <w:t>वातावरण</w:t>
        </w:r>
        <w:proofErr w:type="spellEnd"/>
        <w:r w:rsidRPr="00341353">
          <w:rPr>
            <w:rFonts w:ascii="Bahnschrift Light Condensed" w:hAnsi="Bahnschrift Light Condensed" w:cs="Nirmala UI"/>
            <w:rPrChange w:id="19" w:author="Srikant" w:date="2022-07-17T14:50:00Z">
              <w:rPr>
                <w:rFonts w:ascii="Nirmala UI" w:hAnsi="Nirmala UI" w:cs="Nirmala UI"/>
              </w:rPr>
            </w:rPrChange>
          </w:rPr>
          <w:t xml:space="preserve"> </w:t>
        </w:r>
        <w:proofErr w:type="spellStart"/>
        <w:r w:rsidRPr="00341353">
          <w:rPr>
            <w:rFonts w:ascii="Nirmala UI" w:hAnsi="Nirmala UI" w:cs="Nirmala UI"/>
            <w:rPrChange w:id="20" w:author="Srikant" w:date="2022-07-17T14:50:00Z">
              <w:rPr>
                <w:rFonts w:ascii="Nirmala UI" w:hAnsi="Nirmala UI" w:cs="Nirmala UI" w:hint="cs"/>
              </w:rPr>
            </w:rPrChange>
          </w:rPr>
          <w:t>आणि</w:t>
        </w:r>
        <w:proofErr w:type="spellEnd"/>
        <w:r w:rsidRPr="00341353">
          <w:rPr>
            <w:rFonts w:ascii="Bahnschrift Light Condensed" w:hAnsi="Bahnschrift Light Condensed" w:cs="Nirmala UI"/>
            <w:rPrChange w:id="21" w:author="Srikant" w:date="2022-07-17T14:50:00Z">
              <w:rPr>
                <w:rFonts w:ascii="Nirmala UI" w:hAnsi="Nirmala UI" w:cs="Nirmala UI"/>
              </w:rPr>
            </w:rPrChange>
          </w:rPr>
          <w:t xml:space="preserve"> </w:t>
        </w:r>
        <w:proofErr w:type="spellStart"/>
        <w:r w:rsidRPr="00341353">
          <w:rPr>
            <w:rFonts w:ascii="Nirmala UI" w:hAnsi="Nirmala UI" w:cs="Nirmala UI"/>
            <w:rPrChange w:id="22" w:author="Srikant" w:date="2022-07-17T14:50:00Z">
              <w:rPr>
                <w:rFonts w:ascii="Nirmala UI" w:hAnsi="Nirmala UI" w:cs="Nirmala UI" w:hint="cs"/>
              </w:rPr>
            </w:rPrChange>
          </w:rPr>
          <w:t>घरापासून</w:t>
        </w:r>
        <w:proofErr w:type="spellEnd"/>
        <w:r w:rsidRPr="00341353">
          <w:rPr>
            <w:rFonts w:ascii="Bahnschrift Light Condensed" w:hAnsi="Bahnschrift Light Condensed" w:cs="Nirmala UI"/>
            <w:rPrChange w:id="23" w:author="Srikant" w:date="2022-07-17T14:50:00Z">
              <w:rPr>
                <w:rFonts w:ascii="Nirmala UI" w:hAnsi="Nirmala UI" w:cs="Nirmala UI"/>
              </w:rPr>
            </w:rPrChange>
          </w:rPr>
          <w:t xml:space="preserve"> </w:t>
        </w:r>
        <w:proofErr w:type="spellStart"/>
        <w:r w:rsidRPr="00341353">
          <w:rPr>
            <w:rFonts w:ascii="Nirmala UI" w:hAnsi="Nirmala UI" w:cs="Nirmala UI"/>
            <w:rPrChange w:id="24" w:author="Srikant" w:date="2022-07-17T14:50:00Z">
              <w:rPr>
                <w:rFonts w:ascii="Nirmala UI" w:hAnsi="Nirmala UI" w:cs="Nirmala UI" w:hint="cs"/>
              </w:rPr>
            </w:rPrChange>
          </w:rPr>
          <w:t>इतक्या</w:t>
        </w:r>
        <w:proofErr w:type="spellEnd"/>
        <w:r w:rsidRPr="00341353">
          <w:rPr>
            <w:rFonts w:ascii="Bahnschrift Light Condensed" w:hAnsi="Bahnschrift Light Condensed" w:cs="Nirmala UI"/>
            <w:rPrChange w:id="25" w:author="Srikant" w:date="2022-07-17T14:50:00Z">
              <w:rPr>
                <w:rFonts w:ascii="Nirmala UI" w:hAnsi="Nirmala UI" w:cs="Nirmala UI"/>
              </w:rPr>
            </w:rPrChange>
          </w:rPr>
          <w:t xml:space="preserve"> </w:t>
        </w:r>
        <w:proofErr w:type="spellStart"/>
        <w:r w:rsidRPr="00341353">
          <w:rPr>
            <w:rFonts w:ascii="Nirmala UI" w:hAnsi="Nirmala UI" w:cs="Nirmala UI"/>
            <w:rPrChange w:id="26" w:author="Srikant" w:date="2022-07-17T14:50:00Z">
              <w:rPr>
                <w:rFonts w:ascii="Nirmala UI" w:hAnsi="Nirmala UI" w:cs="Nirmala UI" w:hint="cs"/>
              </w:rPr>
            </w:rPrChange>
          </w:rPr>
          <w:t>दूर</w:t>
        </w:r>
        <w:proofErr w:type="spellEnd"/>
        <w:r w:rsidRPr="00341353">
          <w:rPr>
            <w:rFonts w:ascii="Bahnschrift Light Condensed" w:hAnsi="Bahnschrift Light Condensed" w:cs="Nirmala UI"/>
            <w:rPrChange w:id="27" w:author="Srikant" w:date="2022-07-17T14:50:00Z">
              <w:rPr>
                <w:rFonts w:ascii="Nirmala UI" w:hAnsi="Nirmala UI" w:cs="Nirmala UI"/>
              </w:rPr>
            </w:rPrChange>
          </w:rPr>
          <w:t xml:space="preserve"> </w:t>
        </w:r>
        <w:proofErr w:type="spellStart"/>
        <w:r w:rsidRPr="00341353">
          <w:rPr>
            <w:rFonts w:ascii="Nirmala UI" w:hAnsi="Nirmala UI" w:cs="Nirmala UI"/>
            <w:rPrChange w:id="28" w:author="Srikant" w:date="2022-07-17T14:50:00Z">
              <w:rPr>
                <w:rFonts w:ascii="Nirmala UI" w:hAnsi="Nirmala UI" w:cs="Nirmala UI" w:hint="cs"/>
              </w:rPr>
            </w:rPrChange>
          </w:rPr>
          <w:t>असल्याने</w:t>
        </w:r>
        <w:proofErr w:type="spellEnd"/>
        <w:r w:rsidRPr="00341353">
          <w:rPr>
            <w:rFonts w:ascii="Bahnschrift Light Condensed" w:hAnsi="Bahnschrift Light Condensed" w:cs="Nirmala UI"/>
            <w:rPrChange w:id="29" w:author="Srikant" w:date="2022-07-17T14:50:00Z">
              <w:rPr>
                <w:rFonts w:ascii="Nirmala UI" w:hAnsi="Nirmala UI" w:cs="Nirmala UI"/>
              </w:rPr>
            </w:rPrChange>
          </w:rPr>
          <w:t xml:space="preserve"> </w:t>
        </w:r>
        <w:proofErr w:type="spellStart"/>
        <w:r w:rsidRPr="00341353">
          <w:rPr>
            <w:rFonts w:ascii="Nirmala UI" w:hAnsi="Nirmala UI" w:cs="Nirmala UI"/>
            <w:rPrChange w:id="30" w:author="Srikant" w:date="2022-07-17T14:50:00Z">
              <w:rPr>
                <w:rFonts w:ascii="Nirmala UI" w:hAnsi="Nirmala UI" w:cs="Nirmala UI" w:hint="cs"/>
              </w:rPr>
            </w:rPrChange>
          </w:rPr>
          <w:t>मला</w:t>
        </w:r>
        <w:proofErr w:type="spellEnd"/>
        <w:r w:rsidRPr="00341353">
          <w:rPr>
            <w:rFonts w:ascii="Bahnschrift Light Condensed" w:hAnsi="Bahnschrift Light Condensed" w:cs="Nirmala UI"/>
            <w:rPrChange w:id="31" w:author="Srikant" w:date="2022-07-17T14:50:00Z">
              <w:rPr>
                <w:rFonts w:ascii="Nirmala UI" w:hAnsi="Nirmala UI" w:cs="Nirmala UI"/>
              </w:rPr>
            </w:rPrChange>
          </w:rPr>
          <w:t xml:space="preserve"> </w:t>
        </w:r>
        <w:proofErr w:type="spellStart"/>
        <w:r w:rsidRPr="00341353">
          <w:rPr>
            <w:rFonts w:ascii="Nirmala UI" w:hAnsi="Nirmala UI" w:cs="Nirmala UI"/>
            <w:rPrChange w:id="32" w:author="Srikant" w:date="2022-07-17T14:50:00Z">
              <w:rPr>
                <w:rFonts w:ascii="Nirmala UI" w:hAnsi="Nirmala UI" w:cs="Nirmala UI" w:hint="cs"/>
              </w:rPr>
            </w:rPrChange>
          </w:rPr>
          <w:t>नेहमीच</w:t>
        </w:r>
        <w:proofErr w:type="spellEnd"/>
        <w:r w:rsidRPr="00341353">
          <w:rPr>
            <w:rFonts w:ascii="Bahnschrift Light Condensed" w:hAnsi="Bahnschrift Light Condensed" w:cs="Nirmala UI"/>
            <w:rPrChange w:id="33" w:author="Srikant" w:date="2022-07-17T14:50:00Z">
              <w:rPr>
                <w:rFonts w:ascii="Nirmala UI" w:hAnsi="Nirmala UI" w:cs="Nirmala UI"/>
              </w:rPr>
            </w:rPrChange>
          </w:rPr>
          <w:t xml:space="preserve"> </w:t>
        </w:r>
        <w:proofErr w:type="spellStart"/>
        <w:r w:rsidRPr="00341353">
          <w:rPr>
            <w:rFonts w:ascii="Nirmala UI" w:hAnsi="Nirmala UI" w:cs="Nirmala UI"/>
            <w:rPrChange w:id="34" w:author="Srikant" w:date="2022-07-17T14:50:00Z">
              <w:rPr>
                <w:rFonts w:ascii="Nirmala UI" w:hAnsi="Nirmala UI" w:cs="Nirmala UI" w:hint="cs"/>
              </w:rPr>
            </w:rPrChange>
          </w:rPr>
          <w:t>घरच्या</w:t>
        </w:r>
        <w:proofErr w:type="spellEnd"/>
        <w:r w:rsidRPr="00341353">
          <w:rPr>
            <w:rFonts w:ascii="Nirmala UI" w:hAnsi="Nirmala UI" w:cs="Nirmala UI"/>
          </w:rPr>
          <w:t xml:space="preserve"> </w:t>
        </w:r>
        <w:proofErr w:type="spellStart"/>
        <w:r w:rsidRPr="00341353">
          <w:rPr>
            <w:rFonts w:ascii="Nirmala UI" w:hAnsi="Nirmala UI" w:cs="Nirmala UI" w:hint="cs"/>
          </w:rPr>
          <w:t>लोकांची</w:t>
        </w:r>
        <w:proofErr w:type="spellEnd"/>
        <w:r w:rsidRPr="00341353">
          <w:rPr>
            <w:rFonts w:ascii="Nirmala UI" w:hAnsi="Nirmala UI" w:cs="Nirmala UI"/>
          </w:rPr>
          <w:t xml:space="preserve"> </w:t>
        </w:r>
        <w:proofErr w:type="spellStart"/>
        <w:r w:rsidRPr="00341353">
          <w:rPr>
            <w:rFonts w:ascii="Nirmala UI" w:hAnsi="Nirmala UI" w:cs="Nirmala UI" w:hint="cs"/>
          </w:rPr>
          <w:t>आणि</w:t>
        </w:r>
        <w:proofErr w:type="spellEnd"/>
        <w:r w:rsidRPr="00341353">
          <w:rPr>
            <w:rFonts w:ascii="Nirmala UI" w:hAnsi="Nirmala UI" w:cs="Nirmala UI"/>
          </w:rPr>
          <w:t xml:space="preserve"> </w:t>
        </w:r>
        <w:proofErr w:type="spellStart"/>
        <w:r w:rsidRPr="00341353">
          <w:rPr>
            <w:rFonts w:ascii="Nirmala UI" w:hAnsi="Nirmala UI" w:cs="Nirmala UI" w:hint="cs"/>
          </w:rPr>
          <w:t>गावच्या</w:t>
        </w:r>
        <w:proofErr w:type="spellEnd"/>
        <w:r w:rsidRPr="00341353">
          <w:rPr>
            <w:rFonts w:ascii="Nirmala UI" w:hAnsi="Nirmala UI" w:cs="Nirmala UI"/>
          </w:rPr>
          <w:t xml:space="preserve"> </w:t>
        </w:r>
        <w:proofErr w:type="spellStart"/>
        <w:r w:rsidRPr="00341353">
          <w:rPr>
            <w:rFonts w:ascii="Nirmala UI" w:hAnsi="Nirmala UI" w:cs="Nirmala UI" w:hint="cs"/>
          </w:rPr>
          <w:t>मित्रांची</w:t>
        </w:r>
        <w:proofErr w:type="spellEnd"/>
        <w:r w:rsidRPr="00341353">
          <w:rPr>
            <w:rFonts w:ascii="Nirmala UI" w:hAnsi="Nirmala UI" w:cs="Nirmala UI"/>
          </w:rPr>
          <w:t xml:space="preserve"> </w:t>
        </w:r>
        <w:proofErr w:type="spellStart"/>
        <w:r w:rsidRPr="00341353">
          <w:rPr>
            <w:rFonts w:ascii="Nirmala UI" w:hAnsi="Nirmala UI" w:cs="Nirmala UI" w:hint="cs"/>
          </w:rPr>
          <w:t>आठवण</w:t>
        </w:r>
        <w:proofErr w:type="spellEnd"/>
        <w:r w:rsidRPr="00341353">
          <w:rPr>
            <w:rFonts w:ascii="Nirmala UI" w:hAnsi="Nirmala UI" w:cs="Nirmala UI"/>
          </w:rPr>
          <w:t xml:space="preserve"> </w:t>
        </w:r>
        <w:proofErr w:type="spellStart"/>
        <w:r w:rsidRPr="00341353">
          <w:rPr>
            <w:rFonts w:ascii="Nirmala UI" w:hAnsi="Nirmala UI" w:cs="Nirmala UI" w:hint="cs"/>
          </w:rPr>
          <w:t>येत</w:t>
        </w:r>
        <w:proofErr w:type="spellEnd"/>
        <w:r w:rsidRPr="00341353">
          <w:rPr>
            <w:rFonts w:ascii="Nirmala UI" w:hAnsi="Nirmala UI" w:cs="Nirmala UI"/>
          </w:rPr>
          <w:t xml:space="preserve"> </w:t>
        </w:r>
        <w:proofErr w:type="spellStart"/>
        <w:r w:rsidRPr="00341353">
          <w:rPr>
            <w:rFonts w:ascii="Nirmala UI" w:hAnsi="Nirmala UI" w:cs="Nirmala UI" w:hint="cs"/>
          </w:rPr>
          <w:t>असे</w:t>
        </w:r>
        <w:proofErr w:type="spellEnd"/>
        <w:r w:rsidRPr="00341353">
          <w:rPr>
            <w:rFonts w:ascii="Nirmala UI" w:hAnsi="Nirmala UI" w:cs="Nirmala UI"/>
          </w:rPr>
          <w:t xml:space="preserve">. </w:t>
        </w:r>
        <w:proofErr w:type="spellStart"/>
        <w:r w:rsidRPr="00341353">
          <w:rPr>
            <w:rFonts w:ascii="Nirmala UI" w:hAnsi="Nirmala UI" w:cs="Nirmala UI" w:hint="cs"/>
          </w:rPr>
          <w:t>परंतु</w:t>
        </w:r>
        <w:proofErr w:type="spellEnd"/>
        <w:r w:rsidRPr="00341353">
          <w:rPr>
            <w:rFonts w:ascii="Nirmala UI" w:hAnsi="Nirmala UI" w:cs="Nirmala UI"/>
          </w:rPr>
          <w:t xml:space="preserve"> </w:t>
        </w:r>
        <w:proofErr w:type="spellStart"/>
        <w:r w:rsidRPr="00341353">
          <w:rPr>
            <w:rFonts w:ascii="Nirmala UI" w:hAnsi="Nirmala UI" w:cs="Nirmala UI" w:hint="cs"/>
          </w:rPr>
          <w:t>देशसेवेचे</w:t>
        </w:r>
        <w:proofErr w:type="spellEnd"/>
        <w:r w:rsidRPr="00341353">
          <w:rPr>
            <w:rFonts w:ascii="Nirmala UI" w:hAnsi="Nirmala UI" w:cs="Nirmala UI"/>
          </w:rPr>
          <w:t xml:space="preserve"> </w:t>
        </w:r>
        <w:proofErr w:type="spellStart"/>
        <w:r w:rsidRPr="00341353">
          <w:rPr>
            <w:rFonts w:ascii="Nirmala UI" w:hAnsi="Nirmala UI" w:cs="Nirmala UI" w:hint="cs"/>
          </w:rPr>
          <w:t>व्रत</w:t>
        </w:r>
        <w:proofErr w:type="spellEnd"/>
        <w:r w:rsidRPr="00341353">
          <w:rPr>
            <w:rFonts w:ascii="Nirmala UI" w:hAnsi="Nirmala UI" w:cs="Nirmala UI"/>
          </w:rPr>
          <w:t xml:space="preserve"> </w:t>
        </w:r>
        <w:proofErr w:type="spellStart"/>
        <w:r w:rsidRPr="00341353">
          <w:rPr>
            <w:rFonts w:ascii="Nirmala UI" w:hAnsi="Nirmala UI" w:cs="Nirmala UI" w:hint="cs"/>
          </w:rPr>
          <w:t>आठवले</w:t>
        </w:r>
        <w:proofErr w:type="spellEnd"/>
        <w:r w:rsidRPr="00341353">
          <w:rPr>
            <w:rFonts w:ascii="Nirmala UI" w:hAnsi="Nirmala UI" w:cs="Nirmala UI"/>
          </w:rPr>
          <w:t xml:space="preserve"> </w:t>
        </w:r>
        <w:proofErr w:type="spellStart"/>
        <w:r w:rsidRPr="00341353">
          <w:rPr>
            <w:rFonts w:ascii="Nirmala UI" w:hAnsi="Nirmala UI" w:cs="Nirmala UI" w:hint="cs"/>
          </w:rPr>
          <w:t>आणि</w:t>
        </w:r>
        <w:proofErr w:type="spellEnd"/>
        <w:r w:rsidRPr="00341353">
          <w:rPr>
            <w:rFonts w:ascii="Nirmala UI" w:hAnsi="Nirmala UI" w:cs="Nirmala UI"/>
          </w:rPr>
          <w:t xml:space="preserve"> </w:t>
        </w:r>
        <w:proofErr w:type="spellStart"/>
        <w:r w:rsidRPr="00341353">
          <w:rPr>
            <w:rFonts w:ascii="Nirmala UI" w:hAnsi="Nirmala UI" w:cs="Nirmala UI" w:hint="cs"/>
          </w:rPr>
          <w:t>सैन्यातील</w:t>
        </w:r>
        <w:proofErr w:type="spellEnd"/>
        <w:r w:rsidRPr="00341353">
          <w:rPr>
            <w:rFonts w:ascii="Nirmala UI" w:hAnsi="Nirmala UI" w:cs="Nirmala UI"/>
          </w:rPr>
          <w:t xml:space="preserve"> </w:t>
        </w:r>
        <w:proofErr w:type="spellStart"/>
        <w:r w:rsidRPr="00341353">
          <w:rPr>
            <w:rFonts w:ascii="Nirmala UI" w:hAnsi="Nirmala UI" w:cs="Nirmala UI" w:hint="cs"/>
          </w:rPr>
          <w:t>माझी</w:t>
        </w:r>
        <w:proofErr w:type="spellEnd"/>
        <w:r w:rsidRPr="00341353">
          <w:rPr>
            <w:rFonts w:ascii="Nirmala UI" w:hAnsi="Nirmala UI" w:cs="Nirmala UI"/>
          </w:rPr>
          <w:t xml:space="preserve"> </w:t>
        </w:r>
        <w:proofErr w:type="spellStart"/>
        <w:r w:rsidRPr="00341353">
          <w:rPr>
            <w:rFonts w:ascii="Nirmala UI" w:hAnsi="Nirmala UI" w:cs="Nirmala UI" w:hint="cs"/>
          </w:rPr>
          <w:t>वर्दी</w:t>
        </w:r>
        <w:proofErr w:type="spellEnd"/>
        <w:r w:rsidRPr="00341353">
          <w:rPr>
            <w:rFonts w:ascii="Nirmala UI" w:hAnsi="Nirmala UI" w:cs="Nirmala UI"/>
          </w:rPr>
          <w:t xml:space="preserve"> </w:t>
        </w:r>
        <w:proofErr w:type="spellStart"/>
        <w:r w:rsidRPr="00341353">
          <w:rPr>
            <w:rFonts w:ascii="Nirmala UI" w:hAnsi="Nirmala UI" w:cs="Nirmala UI" w:hint="cs"/>
          </w:rPr>
          <w:t>पाहिली</w:t>
        </w:r>
        <w:proofErr w:type="spellEnd"/>
        <w:r w:rsidRPr="00341353">
          <w:rPr>
            <w:rFonts w:ascii="Nirmala UI" w:hAnsi="Nirmala UI" w:cs="Nirmala UI"/>
          </w:rPr>
          <w:t xml:space="preserve"> </w:t>
        </w:r>
        <w:proofErr w:type="spellStart"/>
        <w:r w:rsidRPr="00341353">
          <w:rPr>
            <w:rFonts w:ascii="Nirmala UI" w:hAnsi="Nirmala UI" w:cs="Nirmala UI" w:hint="cs"/>
          </w:rPr>
          <w:t>की</w:t>
        </w:r>
        <w:proofErr w:type="spellEnd"/>
        <w:r w:rsidRPr="00341353">
          <w:rPr>
            <w:rFonts w:ascii="Nirmala UI" w:hAnsi="Nirmala UI" w:cs="Nirmala UI"/>
          </w:rPr>
          <w:t xml:space="preserve"> </w:t>
        </w:r>
        <w:proofErr w:type="spellStart"/>
        <w:r w:rsidRPr="00341353">
          <w:rPr>
            <w:rFonts w:ascii="Nirmala UI" w:hAnsi="Nirmala UI" w:cs="Nirmala UI" w:hint="cs"/>
          </w:rPr>
          <w:t>पुन्हा</w:t>
        </w:r>
        <w:proofErr w:type="spellEnd"/>
        <w:r w:rsidRPr="00341353">
          <w:rPr>
            <w:rFonts w:ascii="Nirmala UI" w:hAnsi="Nirmala UI" w:cs="Nirmala UI"/>
          </w:rPr>
          <w:t xml:space="preserve"> </w:t>
        </w:r>
        <w:proofErr w:type="spellStart"/>
        <w:r w:rsidRPr="00341353">
          <w:rPr>
            <w:rFonts w:ascii="Nirmala UI" w:hAnsi="Nirmala UI" w:cs="Nirmala UI" w:hint="cs"/>
          </w:rPr>
          <w:t>एकदा</w:t>
        </w:r>
        <w:proofErr w:type="spellEnd"/>
        <w:r w:rsidRPr="00341353">
          <w:rPr>
            <w:rFonts w:ascii="Nirmala UI" w:hAnsi="Nirmala UI" w:cs="Nirmala UI"/>
          </w:rPr>
          <w:t xml:space="preserve"> </w:t>
        </w:r>
        <w:proofErr w:type="spellStart"/>
        <w:r w:rsidRPr="00341353">
          <w:rPr>
            <w:rFonts w:ascii="Nirmala UI" w:hAnsi="Nirmala UI" w:cs="Nirmala UI" w:hint="cs"/>
          </w:rPr>
          <w:t>नव्या</w:t>
        </w:r>
        <w:proofErr w:type="spellEnd"/>
        <w:r w:rsidRPr="00341353">
          <w:rPr>
            <w:rFonts w:ascii="Nirmala UI" w:hAnsi="Nirmala UI" w:cs="Nirmala UI"/>
          </w:rPr>
          <w:t xml:space="preserve"> </w:t>
        </w:r>
        <w:proofErr w:type="spellStart"/>
        <w:r w:rsidRPr="00341353">
          <w:rPr>
            <w:rFonts w:ascii="Nirmala UI" w:hAnsi="Nirmala UI" w:cs="Nirmala UI" w:hint="cs"/>
          </w:rPr>
          <w:t>जोमाने</w:t>
        </w:r>
        <w:proofErr w:type="spellEnd"/>
        <w:r w:rsidRPr="00341353">
          <w:rPr>
            <w:rFonts w:ascii="Nirmala UI" w:hAnsi="Nirmala UI" w:cs="Nirmala UI"/>
          </w:rPr>
          <w:t xml:space="preserve"> </w:t>
        </w:r>
        <w:proofErr w:type="spellStart"/>
        <w:r w:rsidRPr="00341353">
          <w:rPr>
            <w:rFonts w:ascii="Nirmala UI" w:hAnsi="Nirmala UI" w:cs="Nirmala UI" w:hint="cs"/>
          </w:rPr>
          <w:t>मी</w:t>
        </w:r>
        <w:proofErr w:type="spellEnd"/>
        <w:r w:rsidRPr="00341353">
          <w:rPr>
            <w:rFonts w:ascii="Nirmala UI" w:hAnsi="Nirmala UI" w:cs="Nirmala UI"/>
          </w:rPr>
          <w:t xml:space="preserve"> </w:t>
        </w:r>
        <w:proofErr w:type="spellStart"/>
        <w:r w:rsidRPr="00341353">
          <w:rPr>
            <w:rFonts w:ascii="Nirmala UI" w:hAnsi="Nirmala UI" w:cs="Nirmala UI" w:hint="cs"/>
          </w:rPr>
          <w:t>माझ्या</w:t>
        </w:r>
        <w:proofErr w:type="spellEnd"/>
        <w:r w:rsidRPr="00341353">
          <w:rPr>
            <w:rFonts w:ascii="Nirmala UI" w:hAnsi="Nirmala UI" w:cs="Nirmala UI"/>
          </w:rPr>
          <w:t xml:space="preserve"> </w:t>
        </w:r>
        <w:proofErr w:type="spellStart"/>
        <w:r w:rsidRPr="00341353">
          <w:rPr>
            <w:rFonts w:ascii="Nirmala UI" w:hAnsi="Nirmala UI" w:cs="Nirmala UI" w:hint="cs"/>
          </w:rPr>
          <w:t>कर्तव्याप्रती</w:t>
        </w:r>
        <w:proofErr w:type="spellEnd"/>
        <w:r w:rsidRPr="00341353">
          <w:rPr>
            <w:rFonts w:ascii="Nirmala UI" w:hAnsi="Nirmala UI" w:cs="Nirmala UI"/>
          </w:rPr>
          <w:t xml:space="preserve"> </w:t>
        </w:r>
        <w:proofErr w:type="spellStart"/>
        <w:r w:rsidRPr="00341353">
          <w:rPr>
            <w:rFonts w:ascii="Nirmala UI" w:hAnsi="Nirmala UI" w:cs="Nirmala UI" w:hint="cs"/>
          </w:rPr>
          <w:t>जागृत</w:t>
        </w:r>
        <w:proofErr w:type="spellEnd"/>
        <w:r w:rsidRPr="00341353">
          <w:rPr>
            <w:rFonts w:ascii="Nirmala UI" w:hAnsi="Nirmala UI" w:cs="Nirmala UI"/>
          </w:rPr>
          <w:t xml:space="preserve"> </w:t>
        </w:r>
        <w:proofErr w:type="spellStart"/>
        <w:r w:rsidRPr="00341353">
          <w:rPr>
            <w:rFonts w:ascii="Nirmala UI" w:hAnsi="Nirmala UI" w:cs="Nirmala UI" w:hint="cs"/>
          </w:rPr>
          <w:t>होत</w:t>
        </w:r>
        <w:proofErr w:type="spellEnd"/>
        <w:r w:rsidRPr="00341353">
          <w:rPr>
            <w:rFonts w:ascii="Nirmala UI" w:hAnsi="Nirmala UI" w:cs="Nirmala UI"/>
          </w:rPr>
          <w:t xml:space="preserve"> </w:t>
        </w:r>
        <w:proofErr w:type="spellStart"/>
        <w:r w:rsidRPr="00341353">
          <w:rPr>
            <w:rFonts w:ascii="Nirmala UI" w:hAnsi="Nirmala UI" w:cs="Nirmala UI" w:hint="cs"/>
          </w:rPr>
          <w:t>असे</w:t>
        </w:r>
        <w:proofErr w:type="spellEnd"/>
        <w:r w:rsidRPr="00341353">
          <w:rPr>
            <w:rFonts w:ascii="Nirmala UI" w:hAnsi="Nirmala UI" w:cs="Nirmala UI"/>
          </w:rPr>
          <w:t>.</w:t>
        </w:r>
      </w:ins>
    </w:p>
    <w:p w14:paraId="5D8B53E0" w14:textId="71D0F142" w:rsidR="00645C22" w:rsidRDefault="00645C22" w:rsidP="00645C22">
      <w:pPr xmlns:w="http://schemas.openxmlformats.org/wordprocessingml/2006/main">
        <w:rPr>
          <w:ins w:id="35" w:author="Srikant" w:date="2022-07-17T14:52:00Z"/>
          <w:rFonts w:ascii="Algerian" w:hAnsi="Algerian"/>
        </w:rPr>
      </w:pPr>
      <w:proofErr xmlns:w="http://schemas.openxmlformats.org/wordprocessingml/2006/main" w:type="spellStart"/>
      <w:r xmlns:w="http://schemas.openxmlformats.org/wordprocessingml/2006/main" w:rsidRPr="00645C22">
        <w:rPr>
          <w:rFonts w:ascii="Nirmala UI" w:hAnsi="Nirmala UI" w:cs="Nirmala UI"/>
        </w:rPr>
        <w:t xml:space="preserve">आमचे</w:t>
      </w:r>
      <w:proofErr xmlns:w="http://schemas.openxmlformats.org/wordprocessingml/2006/main" w:type="spellEnd"/>
      <w:r xmlns:w="http://schemas.openxmlformats.org/wordprocessingml/2006/main" w:rsidRPr="00645C22">
        <w:rPr>
          <w:rFonts w:ascii="Algerian" w:hAnsi="Algerian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645C22">
        <w:rPr>
          <w:rFonts w:ascii="Nirmala UI" w:hAnsi="Nirmala UI" w:cs="Nirmala UI"/>
        </w:rPr>
        <w:t xml:space="preserve">काम</w:t>
      </w:r>
      <w:proofErr xmlns:w="http://schemas.openxmlformats.org/wordprocessingml/2006/main" w:type="spellEnd"/>
      <w:r xmlns:w="http://schemas.openxmlformats.org/wordprocessingml/2006/main" w:rsidRPr="00645C22">
        <w:rPr>
          <w:rFonts w:ascii="Algerian" w:hAnsi="Algerian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645C22">
        <w:rPr>
          <w:rFonts w:ascii="Nirmala UI" w:hAnsi="Nirmala UI" w:cs="Nirmala UI"/>
        </w:rPr>
        <w:t xml:space="preserve">खूप</w:t>
      </w:r>
      <w:proofErr xmlns:w="http://schemas.openxmlformats.org/wordprocessingml/2006/main" w:type="spellEnd"/>
      <w:r xmlns:w="http://schemas.openxmlformats.org/wordprocessingml/2006/main" w:rsidRPr="00645C22">
        <w:rPr>
          <w:rFonts w:ascii="Algerian" w:hAnsi="Algerian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645C22">
        <w:rPr>
          <w:rFonts w:ascii="Nirmala UI" w:hAnsi="Nirmala UI" w:cs="Nirmala UI"/>
        </w:rPr>
        <w:t xml:space="preserve">अवघड</w:t>
      </w:r>
      <w:proofErr xmlns:w="http://schemas.openxmlformats.org/wordprocessingml/2006/main" w:type="spellEnd"/>
      <w:r xmlns:w="http://schemas.openxmlformats.org/wordprocessingml/2006/main" w:rsidRPr="00645C22">
        <w:rPr>
          <w:rFonts w:ascii="Algerian" w:hAnsi="Algerian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645C22">
        <w:rPr>
          <w:rFonts w:ascii="Nirmala UI" w:hAnsi="Nirmala UI" w:cs="Nirmala UI"/>
        </w:rPr>
        <w:t xml:space="preserve">आहे</w:t>
      </w:r>
      <w:proofErr xmlns:w="http://schemas.openxmlformats.org/wordprocessingml/2006/main" w:type="spellEnd"/>
      <w:r xmlns:w="http://schemas.openxmlformats.org/wordprocessingml/2006/main" w:rsidRPr="00645C22">
        <w:rPr>
          <w:rFonts w:ascii="Algerian" w:hAnsi="Algerian"/>
        </w:rPr>
        <w:t xml:space="preserve">. </w:t>
      </w:r>
      <w:proofErr xmlns:w="http://schemas.openxmlformats.org/wordprocessingml/2006/main" w:type="spellStart"/>
      <w:r xmlns:w="http://schemas.openxmlformats.org/wordprocessingml/2006/main" w:rsidRPr="00645C22">
        <w:rPr>
          <w:rFonts w:ascii="Nirmala UI" w:hAnsi="Nirmala UI" w:cs="Nirmala UI"/>
        </w:rPr>
        <w:t xml:space="preserve">आम्ही</w:t>
      </w:r>
      <w:proofErr xmlns:w="http://schemas.openxmlformats.org/wordprocessingml/2006/main" w:type="spellEnd"/>
      <w:r xmlns:w="http://schemas.openxmlformats.org/wordprocessingml/2006/main" w:rsidRPr="00645C22">
        <w:rPr>
          <w:rFonts w:ascii="Algerian" w:hAnsi="Algerian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645C22">
        <w:rPr>
          <w:rFonts w:ascii="Nirmala UI" w:hAnsi="Nirmala UI" w:cs="Nirmala UI"/>
        </w:rPr>
        <w:t xml:space="preserve">जेथे</w:t>
      </w:r>
      <w:proofErr xmlns:w="http://schemas.openxmlformats.org/wordprocessingml/2006/main" w:type="spellEnd"/>
      <w:r xmlns:w="http://schemas.openxmlformats.org/wordprocessingml/2006/main" w:rsidRPr="00645C22">
        <w:rPr>
          <w:rFonts w:ascii="Algerian" w:hAnsi="Algerian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645C22">
        <w:rPr>
          <w:rFonts w:ascii="Nirmala UI" w:hAnsi="Nirmala UI" w:cs="Nirmala UI"/>
        </w:rPr>
        <w:t xml:space="preserve">असतो</w:t>
      </w:r>
      <w:proofErr xmlns:w="http://schemas.openxmlformats.org/wordprocessingml/2006/main" w:type="spellEnd"/>
      <w:r xmlns:w="http://schemas.openxmlformats.org/wordprocessingml/2006/main" w:rsidRPr="00645C22">
        <w:rPr>
          <w:rFonts w:ascii="Algerian" w:hAnsi="Algerian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645C22">
        <w:rPr>
          <w:rFonts w:ascii="Nirmala UI" w:hAnsi="Nirmala UI" w:cs="Nirmala UI"/>
        </w:rPr>
        <w:t xml:space="preserve">तो</w:t>
      </w:r>
      <w:proofErr xmlns:w="http://schemas.openxmlformats.org/wordprocessingml/2006/main" w:type="spellEnd"/>
      <w:r xmlns:w="http://schemas.openxmlformats.org/wordprocessingml/2006/main" w:rsidRPr="00645C22">
        <w:rPr>
          <w:rFonts w:ascii="Algerian" w:hAnsi="Algerian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645C22">
        <w:rPr>
          <w:rFonts w:ascii="Nirmala UI" w:hAnsi="Nirmala UI" w:cs="Nirmala UI"/>
        </w:rPr>
        <w:t xml:space="preserve">भाग</w:t>
      </w:r>
      <w:proofErr xmlns:w="http://schemas.openxmlformats.org/wordprocessingml/2006/main" w:type="spellEnd"/>
      <w:r xmlns:w="http://schemas.openxmlformats.org/wordprocessingml/2006/main" w:rsidRPr="00645C22">
        <w:rPr>
          <w:rFonts w:ascii="Algerian" w:hAnsi="Algerian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645C22">
        <w:rPr>
          <w:rFonts w:ascii="Nirmala UI" w:hAnsi="Nirmala UI" w:cs="Nirmala UI"/>
        </w:rPr>
        <w:t xml:space="preserve">अतिशय</w:t>
      </w:r>
      <w:proofErr xmlns:w="http://schemas.openxmlformats.org/wordprocessingml/2006/main" w:type="spellEnd"/>
      <w:r xmlns:w="http://schemas.openxmlformats.org/wordprocessingml/2006/main" w:rsidRPr="00645C22">
        <w:rPr>
          <w:rFonts w:ascii="Algerian" w:hAnsi="Algerian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645C22">
        <w:rPr>
          <w:rFonts w:ascii="Nirmala UI" w:hAnsi="Nirmala UI" w:cs="Nirmala UI"/>
        </w:rPr>
        <w:t xml:space="preserve">थंड</w:t>
      </w:r>
      <w:proofErr xmlns:w="http://schemas.openxmlformats.org/wordprocessingml/2006/main" w:type="spellEnd"/>
      <w:r xmlns:w="http://schemas.openxmlformats.org/wordprocessingml/2006/main" w:rsidRPr="00645C22">
        <w:rPr>
          <w:rFonts w:ascii="Algerian" w:hAnsi="Algerian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645C22">
        <w:rPr>
          <w:rFonts w:ascii="Nirmala UI" w:hAnsi="Nirmala UI" w:cs="Nirmala UI"/>
        </w:rPr>
        <w:t xml:space="preserve">आहे</w:t>
      </w:r>
      <w:proofErr xmlns:w="http://schemas.openxmlformats.org/wordprocessingml/2006/main" w:type="spellEnd"/>
      <w:r xmlns:w="http://schemas.openxmlformats.org/wordprocessingml/2006/main" w:rsidRPr="00645C22">
        <w:rPr>
          <w:rFonts w:ascii="Algerian" w:hAnsi="Algerian"/>
        </w:rPr>
        <w:t xml:space="preserve">. </w:t>
      </w:r>
      <w:proofErr xmlns:w="http://schemas.openxmlformats.org/wordprocessingml/2006/main" w:type="spellStart"/>
      <w:r xmlns:w="http://schemas.openxmlformats.org/wordprocessingml/2006/main" w:rsidRPr="00645C22">
        <w:rPr>
          <w:rFonts w:ascii="Nirmala UI" w:hAnsi="Nirmala UI" w:cs="Nirmala UI"/>
        </w:rPr>
        <w:t xml:space="preserve">शिवाय</w:t>
      </w:r>
      <w:proofErr xmlns:w="http://schemas.openxmlformats.org/wordprocessingml/2006/main" w:type="spellEnd"/>
      <w:r xmlns:w="http://schemas.openxmlformats.org/wordprocessingml/2006/main" w:rsidRPr="00645C22">
        <w:rPr>
          <w:rFonts w:ascii="Algerian" w:hAnsi="Algerian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645C22">
        <w:rPr>
          <w:rFonts w:ascii="Nirmala UI" w:hAnsi="Nirmala UI" w:cs="Nirmala UI"/>
        </w:rPr>
        <w:t xml:space="preserve">आम्हांला</w:t>
      </w:r>
      <w:proofErr xmlns:w="http://schemas.openxmlformats.org/wordprocessingml/2006/main" w:type="spellEnd"/>
      <w:r xmlns:w="http://schemas.openxmlformats.org/wordprocessingml/2006/main" w:rsidRPr="00645C22">
        <w:rPr>
          <w:rFonts w:ascii="Algerian" w:hAnsi="Algerian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645C22">
        <w:rPr>
          <w:rFonts w:ascii="Nirmala UI" w:hAnsi="Nirmala UI" w:cs="Nirmala UI"/>
        </w:rPr>
        <w:t xml:space="preserve">डोळ्यांत</w:t>
      </w:r>
      <w:proofErr xmlns:w="http://schemas.openxmlformats.org/wordprocessingml/2006/main" w:type="spellEnd"/>
      <w:r xmlns:w="http://schemas.openxmlformats.org/wordprocessingml/2006/main" w:rsidRPr="00645C22">
        <w:rPr>
          <w:rFonts w:ascii="Algerian" w:hAnsi="Algerian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645C22">
        <w:rPr>
          <w:rFonts w:ascii="Nirmala UI" w:hAnsi="Nirmala UI" w:cs="Nirmala UI"/>
        </w:rPr>
        <w:t xml:space="preserve">तेल</w:t>
      </w:r>
      <w:proofErr xmlns:w="http://schemas.openxmlformats.org/wordprocessingml/2006/main" w:type="spellEnd"/>
      <w:r xmlns:w="http://schemas.openxmlformats.org/wordprocessingml/2006/main" w:rsidRPr="00645C22">
        <w:rPr>
          <w:rFonts w:ascii="Algerian" w:hAnsi="Algerian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645C22">
        <w:rPr>
          <w:rFonts w:ascii="Nirmala UI" w:hAnsi="Nirmala UI" w:cs="Nirmala UI"/>
        </w:rPr>
        <w:t xml:space="preserve">घालून</w:t>
      </w:r>
      <w:proofErr xmlns:w="http://schemas.openxmlformats.org/wordprocessingml/2006/main" w:type="spellEnd"/>
      <w:r xmlns:w="http://schemas.openxmlformats.org/wordprocessingml/2006/main" w:rsidRPr="00645C22">
        <w:rPr>
          <w:rFonts w:ascii="Algerian" w:hAnsi="Algerian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645C22">
        <w:rPr>
          <w:rFonts w:ascii="Nirmala UI" w:hAnsi="Nirmala UI" w:cs="Nirmala UI"/>
        </w:rPr>
        <w:t xml:space="preserve">सीमेची</w:t>
      </w:r>
      <w:proofErr xmlns:w="http://schemas.openxmlformats.org/wordprocessingml/2006/main" w:type="spellEnd"/>
      <w:r xmlns:w="http://schemas.openxmlformats.org/wordprocessingml/2006/main" w:rsidRPr="00645C22">
        <w:rPr>
          <w:rFonts w:ascii="Algerian" w:hAnsi="Algerian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645C22">
        <w:rPr>
          <w:rFonts w:ascii="Nirmala UI" w:hAnsi="Nirmala UI" w:cs="Nirmala UI"/>
        </w:rPr>
        <w:t xml:space="preserve">राखण</w:t>
      </w:r>
      <w:proofErr xmlns:w="http://schemas.openxmlformats.org/wordprocessingml/2006/main" w:type="spellEnd"/>
      <w:r xmlns:w="http://schemas.openxmlformats.org/wordprocessingml/2006/main" w:rsidRPr="00645C22">
        <w:rPr>
          <w:rFonts w:ascii="Algerian" w:hAnsi="Algerian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645C22">
        <w:rPr>
          <w:rFonts w:ascii="Nirmala UI" w:hAnsi="Nirmala UI" w:cs="Nirmala UI"/>
        </w:rPr>
        <w:t xml:space="preserve">करावी</w:t>
      </w:r>
      <w:proofErr xmlns:w="http://schemas.openxmlformats.org/wordprocessingml/2006/main" w:type="spellEnd"/>
      <w:r xmlns:w="http://schemas.openxmlformats.org/wordprocessingml/2006/main" w:rsidRPr="00645C22">
        <w:rPr>
          <w:rFonts w:ascii="Algerian" w:hAnsi="Algerian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645C22">
        <w:rPr>
          <w:rFonts w:ascii="Nirmala UI" w:hAnsi="Nirmala UI" w:cs="Nirmala UI"/>
        </w:rPr>
        <w:t xml:space="preserve">लागते</w:t>
      </w:r>
      <w:proofErr xmlns:w="http://schemas.openxmlformats.org/wordprocessingml/2006/main" w:type="spellEnd"/>
      <w:r xmlns:w="http://schemas.openxmlformats.org/wordprocessingml/2006/main" w:rsidRPr="00645C22">
        <w:rPr>
          <w:rFonts w:ascii="Algerian" w:hAnsi="Algerian"/>
        </w:rPr>
        <w:t xml:space="preserve">. </w:t>
      </w:r>
      <w:proofErr xmlns:w="http://schemas.openxmlformats.org/wordprocessingml/2006/main" w:type="spellStart"/>
      <w:r xmlns:w="http://schemas.openxmlformats.org/wordprocessingml/2006/main" w:rsidRPr="00645C22">
        <w:rPr>
          <w:rFonts w:ascii="Nirmala UI" w:hAnsi="Nirmala UI" w:cs="Nirmala UI"/>
        </w:rPr>
        <w:t xml:space="preserve">शत्रूकडून</w:t>
      </w:r>
      <w:proofErr xmlns:w="http://schemas.openxmlformats.org/wordprocessingml/2006/main" w:type="spellEnd"/>
      <w:r xmlns:w="http://schemas.openxmlformats.org/wordprocessingml/2006/main" w:rsidRPr="00645C22">
        <w:rPr>
          <w:rFonts w:ascii="Algerian" w:hAnsi="Algerian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645C22">
        <w:rPr>
          <w:rFonts w:ascii="Nirmala UI" w:hAnsi="Nirmala UI" w:cs="Nirmala UI"/>
        </w:rPr>
        <w:t xml:space="preserve">मारा</w:t>
      </w:r>
      <w:proofErr xmlns:w="http://schemas.openxmlformats.org/wordprocessingml/2006/main" w:type="spellEnd"/>
      <w:r xmlns:w="http://schemas.openxmlformats.org/wordprocessingml/2006/main" w:rsidRPr="00645C22">
        <w:rPr>
          <w:rFonts w:ascii="Algerian" w:hAnsi="Algerian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645C22">
        <w:rPr>
          <w:rFonts w:ascii="Nirmala UI" w:hAnsi="Nirmala UI" w:cs="Nirmala UI"/>
        </w:rPr>
        <w:t xml:space="preserve">सुरू</w:t>
      </w:r>
      <w:proofErr xmlns:w="http://schemas.openxmlformats.org/wordprocessingml/2006/main" w:type="spellEnd"/>
      <w:r xmlns:w="http://schemas.openxmlformats.org/wordprocessingml/2006/main" w:rsidRPr="00645C22">
        <w:rPr>
          <w:rFonts w:ascii="Algerian" w:hAnsi="Algerian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645C22">
        <w:rPr>
          <w:rFonts w:ascii="Nirmala UI" w:hAnsi="Nirmala UI" w:cs="Nirmala UI"/>
        </w:rPr>
        <w:t xml:space="preserve">झाला</w:t>
      </w:r>
      <w:proofErr xmlns:w="http://schemas.openxmlformats.org/wordprocessingml/2006/main" w:type="spellEnd"/>
      <w:r xmlns:w="http://schemas.openxmlformats.org/wordprocessingml/2006/main" w:rsidRPr="00645C22">
        <w:rPr>
          <w:rFonts w:ascii="Algerian" w:hAnsi="Algerian"/>
        </w:rPr>
        <w:t xml:space="preserve">, </w:t>
      </w:r>
      <w:proofErr xmlns:w="http://schemas.openxmlformats.org/wordprocessingml/2006/main" w:type="spellStart"/>
      <w:r xmlns:w="http://schemas.openxmlformats.org/wordprocessingml/2006/main" w:rsidRPr="00645C22">
        <w:rPr>
          <w:rFonts w:ascii="Nirmala UI" w:hAnsi="Nirmala UI" w:cs="Nirmala UI"/>
        </w:rPr>
        <w:t xml:space="preserve">तर</w:t>
      </w:r>
      <w:proofErr xmlns:w="http://schemas.openxmlformats.org/wordprocessingml/2006/main" w:type="spellEnd"/>
      <w:r xmlns:w="http://schemas.openxmlformats.org/wordprocessingml/2006/main" w:rsidRPr="00645C22">
        <w:rPr>
          <w:rFonts w:ascii="Algerian" w:hAnsi="Algerian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645C22">
        <w:rPr>
          <w:rFonts w:ascii="Nirmala UI" w:hAnsi="Nirmala UI" w:cs="Nirmala UI"/>
        </w:rPr>
        <w:t xml:space="preserve">आम्हांला</w:t>
      </w:r>
      <w:proofErr xmlns:w="http://schemas.openxmlformats.org/wordprocessingml/2006/main" w:type="spellEnd"/>
      <w:r xmlns:w="http://schemas.openxmlformats.org/wordprocessingml/2006/main" w:rsidRPr="00645C22">
        <w:rPr>
          <w:rFonts w:ascii="Algerian" w:hAnsi="Algerian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645C22">
        <w:rPr>
          <w:rFonts w:ascii="Nirmala UI" w:hAnsi="Nirmala UI" w:cs="Nirmala UI"/>
        </w:rPr>
        <w:t xml:space="preserve">आपले</w:t>
      </w:r>
      <w:proofErr xmlns:w="http://schemas.openxmlformats.org/wordprocessingml/2006/main" w:type="spellEnd"/>
      <w:r xmlns:w="http://schemas.openxmlformats.org/wordprocessingml/2006/main" w:rsidRPr="00645C22">
        <w:rPr>
          <w:rFonts w:ascii="Algerian" w:hAnsi="Algerian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645C22">
        <w:rPr>
          <w:rFonts w:ascii="Nirmala UI" w:hAnsi="Nirmala UI" w:cs="Nirmala UI"/>
        </w:rPr>
        <w:t xml:space="preserve">ठाणे</w:t>
      </w:r>
      <w:proofErr xmlns:w="http://schemas.openxmlformats.org/wordprocessingml/2006/main" w:type="spellEnd"/>
      <w:r xmlns:w="http://schemas.openxmlformats.org/wordprocessingml/2006/main" w:rsidRPr="00645C22">
        <w:rPr>
          <w:rFonts w:ascii="Algerian" w:hAnsi="Algerian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645C22">
        <w:rPr>
          <w:rFonts w:ascii="Nirmala UI" w:hAnsi="Nirmala UI" w:cs="Nirmala UI"/>
        </w:rPr>
        <w:t xml:space="preserve">सोडता</w:t>
      </w:r>
      <w:proofErr xmlns:w="http://schemas.openxmlformats.org/wordprocessingml/2006/main" w:type="spellEnd"/>
      <w:r xmlns:w="http://schemas.openxmlformats.org/wordprocessingml/2006/main" w:rsidRPr="00645C22">
        <w:rPr>
          <w:rFonts w:ascii="Algerian" w:hAnsi="Algerian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645C22">
        <w:rPr>
          <w:rFonts w:ascii="Nirmala UI" w:hAnsi="Nirmala UI" w:cs="Nirmala UI"/>
        </w:rPr>
        <w:t xml:space="preserve">येत</w:t>
      </w:r>
      <w:proofErr xmlns:w="http://schemas.openxmlformats.org/wordprocessingml/2006/main" w:type="spellEnd"/>
      <w:r xmlns:w="http://schemas.openxmlformats.org/wordprocessingml/2006/main" w:rsidRPr="00645C22">
        <w:rPr>
          <w:rFonts w:ascii="Algerian" w:hAnsi="Algerian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645C22">
        <w:rPr>
          <w:rFonts w:ascii="Nirmala UI" w:hAnsi="Nirmala UI" w:cs="Nirmala UI"/>
        </w:rPr>
        <w:t xml:space="preserve">नाही</w:t>
      </w:r>
      <w:proofErr xmlns:w="http://schemas.openxmlformats.org/wordprocessingml/2006/main" w:type="spellEnd"/>
      <w:r xmlns:w="http://schemas.openxmlformats.org/wordprocessingml/2006/main" w:rsidRPr="00645C22">
        <w:rPr>
          <w:rFonts w:ascii="Algerian" w:hAnsi="Algerian"/>
        </w:rPr>
        <w:t xml:space="preserve">. </w:t>
      </w:r>
      <w:proofErr xmlns:w="http://schemas.openxmlformats.org/wordprocessingml/2006/main" w:type="spellStart"/>
      <w:r xmlns:w="http://schemas.openxmlformats.org/wordprocessingml/2006/main" w:rsidRPr="00645C22">
        <w:rPr>
          <w:rFonts w:ascii="Nirmala UI" w:hAnsi="Nirmala UI" w:cs="Nirmala UI"/>
        </w:rPr>
        <w:t xml:space="preserve">शत्रूच्या</w:t>
      </w:r>
      <w:proofErr xmlns:w="http://schemas.openxmlformats.org/wordprocessingml/2006/main" w:type="spellEnd"/>
      <w:r xmlns:w="http://schemas.openxmlformats.org/wordprocessingml/2006/main" w:rsidRPr="00645C22">
        <w:rPr>
          <w:rFonts w:ascii="Algerian" w:hAnsi="Algerian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645C22">
        <w:rPr>
          <w:rFonts w:ascii="Nirmala UI" w:hAnsi="Nirmala UI" w:cs="Nirmala UI"/>
        </w:rPr>
        <w:t xml:space="preserve">हल्ल्यात</w:t>
      </w:r>
      <w:proofErr xmlns:w="http://schemas.openxmlformats.org/wordprocessingml/2006/main" w:type="spellEnd"/>
      <w:r xmlns:w="http://schemas.openxmlformats.org/wordprocessingml/2006/main" w:rsidRPr="00645C22">
        <w:rPr>
          <w:rFonts w:ascii="Algerian" w:hAnsi="Algerian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645C22">
        <w:rPr>
          <w:rFonts w:ascii="Nirmala UI" w:hAnsi="Nirmala UI" w:cs="Nirmala UI"/>
        </w:rPr>
        <w:t xml:space="preserve">आपले</w:t>
      </w:r>
      <w:proofErr xmlns:w="http://schemas.openxmlformats.org/wordprocessingml/2006/main" w:type="spellEnd"/>
      <w:r xmlns:w="http://schemas.openxmlformats.org/wordprocessingml/2006/main" w:rsidRPr="00645C22">
        <w:rPr>
          <w:rFonts w:ascii="Algerian" w:hAnsi="Algerian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645C22">
        <w:rPr>
          <w:rFonts w:ascii="Nirmala UI" w:hAnsi="Nirmala UI" w:cs="Nirmala UI"/>
        </w:rPr>
        <w:t xml:space="preserve">सहकारी</w:t>
      </w:r>
      <w:proofErr xmlns:w="http://schemas.openxmlformats.org/wordprocessingml/2006/main" w:type="spellEnd"/>
      <w:r xmlns:w="http://schemas.openxmlformats.org/wordprocessingml/2006/main" w:rsidRPr="00645C22">
        <w:rPr>
          <w:rFonts w:ascii="Algerian" w:hAnsi="Algerian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645C22">
        <w:rPr>
          <w:rFonts w:ascii="Nirmala UI" w:hAnsi="Nirmala UI" w:cs="Nirmala UI"/>
        </w:rPr>
        <w:t xml:space="preserve">मृत्यू</w:t>
      </w:r>
      <w:proofErr xmlns:w="http://schemas.openxmlformats.org/wordprocessingml/2006/main" w:type="spellEnd"/>
      <w:r xmlns:w="http://schemas.openxmlformats.org/wordprocessingml/2006/main" w:rsidRPr="00645C22">
        <w:rPr>
          <w:rFonts w:ascii="Algerian" w:hAnsi="Algerian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645C22">
        <w:rPr>
          <w:rFonts w:ascii="Nirmala UI" w:hAnsi="Nirmala UI" w:cs="Nirmala UI"/>
        </w:rPr>
        <w:t xml:space="preserve">पावले</w:t>
      </w:r>
      <w:proofErr xmlns:w="http://schemas.openxmlformats.org/wordprocessingml/2006/main" w:type="spellEnd"/>
      <w:r xmlns:w="http://schemas.openxmlformats.org/wordprocessingml/2006/main" w:rsidRPr="00645C22">
        <w:rPr>
          <w:rFonts w:ascii="Algerian" w:hAnsi="Algerian"/>
        </w:rPr>
        <w:t xml:space="preserve">, </w:t>
      </w:r>
      <w:proofErr xmlns:w="http://schemas.openxmlformats.org/wordprocessingml/2006/main" w:type="spellStart"/>
      <w:r xmlns:w="http://schemas.openxmlformats.org/wordprocessingml/2006/main" w:rsidRPr="00645C22">
        <w:rPr>
          <w:rFonts w:ascii="Nirmala UI" w:hAnsi="Nirmala UI" w:cs="Nirmala UI"/>
        </w:rPr>
        <w:t xml:space="preserve">तर</w:t>
      </w:r>
      <w:proofErr xmlns:w="http://schemas.openxmlformats.org/wordprocessingml/2006/main" w:type="spellEnd"/>
      <w:r xmlns:w="http://schemas.openxmlformats.org/wordprocessingml/2006/main" w:rsidRPr="00645C22">
        <w:rPr>
          <w:rFonts w:ascii="Algerian" w:hAnsi="Algerian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645C22">
        <w:rPr>
          <w:rFonts w:ascii="Nirmala UI" w:hAnsi="Nirmala UI" w:cs="Nirmala UI"/>
        </w:rPr>
        <w:t xml:space="preserve">फार</w:t>
      </w:r>
      <w:proofErr xmlns:w="http://schemas.openxmlformats.org/wordprocessingml/2006/main" w:type="spellEnd"/>
      <w:r xmlns:w="http://schemas.openxmlformats.org/wordprocessingml/2006/main" w:rsidRPr="00645C22">
        <w:rPr>
          <w:rFonts w:ascii="Algerian" w:hAnsi="Algerian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645C22">
        <w:rPr>
          <w:rFonts w:ascii="Nirmala UI" w:hAnsi="Nirmala UI" w:cs="Nirmala UI"/>
        </w:rPr>
        <w:t xml:space="preserve">दुःख</w:t>
      </w:r>
      <w:proofErr xmlns:w="http://schemas.openxmlformats.org/wordprocessingml/2006/main" w:type="spellEnd"/>
      <w:r xmlns:w="http://schemas.openxmlformats.org/wordprocessingml/2006/main" w:rsidRPr="00645C22">
        <w:rPr>
          <w:rFonts w:ascii="Algerian" w:hAnsi="Algerian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645C22">
        <w:rPr>
          <w:rFonts w:ascii="Nirmala UI" w:hAnsi="Nirmala UI" w:cs="Nirmala UI"/>
        </w:rPr>
        <w:t xml:space="preserve">होते</w:t>
      </w:r>
      <w:proofErr xmlns:w="http://schemas.openxmlformats.org/wordprocessingml/2006/main" w:type="spellEnd"/>
      <w:r xmlns:w="http://schemas.openxmlformats.org/wordprocessingml/2006/main" w:rsidRPr="00645C22">
        <w:rPr>
          <w:rFonts w:ascii="Algerian" w:hAnsi="Algerian"/>
        </w:rPr>
        <w:t xml:space="preserve">. </w:t>
      </w:r>
      <w:proofErr xmlns:w="http://schemas.openxmlformats.org/wordprocessingml/2006/main" w:type="spellStart"/>
      <w:r xmlns:w="http://schemas.openxmlformats.org/wordprocessingml/2006/main" w:rsidRPr="00645C22">
        <w:rPr>
          <w:rFonts w:ascii="Nirmala UI" w:hAnsi="Nirmala UI" w:cs="Nirmala UI"/>
        </w:rPr>
        <w:t xml:space="preserve">माझ्या</w:t>
      </w:r>
      <w:proofErr xmlns:w="http://schemas.openxmlformats.org/wordprocessingml/2006/main" w:type="spellEnd"/>
      <w:r xmlns:w="http://schemas.openxmlformats.org/wordprocessingml/2006/main" w:rsidRPr="00645C22">
        <w:rPr>
          <w:rFonts w:ascii="Algerian" w:hAnsi="Algerian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645C22">
        <w:rPr>
          <w:rFonts w:ascii="Nirmala UI" w:hAnsi="Nirmala UI" w:cs="Nirmala UI"/>
        </w:rPr>
        <w:t xml:space="preserve">देशाच्या</w:t>
      </w:r>
      <w:proofErr xmlns:w="http://schemas.openxmlformats.org/wordprocessingml/2006/main" w:type="spellEnd"/>
      <w:r xmlns:w="http://schemas.openxmlformats.org/wordprocessingml/2006/main" w:rsidRPr="00645C22">
        <w:rPr>
          <w:rFonts w:ascii="Algerian" w:hAnsi="Algerian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645C22">
        <w:rPr>
          <w:rFonts w:ascii="Nirmala UI" w:hAnsi="Nirmala UI" w:cs="Nirmala UI"/>
        </w:rPr>
        <w:t xml:space="preserve">रक्षणासाठी</w:t>
      </w:r>
      <w:proofErr xmlns:w="http://schemas.openxmlformats.org/wordprocessingml/2006/main" w:type="spellEnd"/>
      <w:r xmlns:w="http://schemas.openxmlformats.org/wordprocessingml/2006/main" w:rsidRPr="00645C22">
        <w:rPr>
          <w:rFonts w:ascii="Algerian" w:hAnsi="Algerian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645C22">
        <w:rPr>
          <w:rFonts w:ascii="Nirmala UI" w:hAnsi="Nirmala UI" w:cs="Nirmala UI"/>
        </w:rPr>
        <w:t xml:space="preserve">मी</w:t>
      </w:r>
      <w:proofErr xmlns:w="http://schemas.openxmlformats.org/wordprocessingml/2006/main" w:type="spellEnd"/>
      <w:r xmlns:w="http://schemas.openxmlformats.org/wordprocessingml/2006/main" w:rsidRPr="00645C22">
        <w:rPr>
          <w:rFonts w:ascii="Algerian" w:hAnsi="Algerian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645C22">
        <w:rPr>
          <w:rFonts w:ascii="Nirmala UI" w:hAnsi="Nirmala UI" w:cs="Nirmala UI"/>
        </w:rPr>
        <w:t xml:space="preserve">सदैव</w:t>
      </w:r>
      <w:proofErr xmlns:w="http://schemas.openxmlformats.org/wordprocessingml/2006/main" w:type="spellEnd"/>
      <w:r xmlns:w="http://schemas.openxmlformats.org/wordprocessingml/2006/main" w:rsidRPr="00645C22">
        <w:rPr>
          <w:rFonts w:ascii="Algerian" w:hAnsi="Algerian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645C22">
        <w:rPr>
          <w:rFonts w:ascii="Nirmala UI" w:hAnsi="Nirmala UI" w:cs="Nirmala UI"/>
        </w:rPr>
        <w:t xml:space="preserve">तयार</w:t>
      </w:r>
      <w:proofErr xmlns:w="http://schemas.openxmlformats.org/wordprocessingml/2006/main" w:type="spellEnd"/>
      <w:r xmlns:w="http://schemas.openxmlformats.org/wordprocessingml/2006/main" w:rsidRPr="00645C22">
        <w:rPr>
          <w:rFonts w:ascii="Algerian" w:hAnsi="Algerian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645C22">
        <w:rPr>
          <w:rFonts w:ascii="Nirmala UI" w:hAnsi="Nirmala UI" w:cs="Nirmala UI"/>
        </w:rPr>
        <w:t xml:space="preserve">असतो</w:t>
      </w:r>
      <w:proofErr xmlns:w="http://schemas.openxmlformats.org/wordprocessingml/2006/main" w:type="spellEnd"/>
      <w:r xmlns:w="http://schemas.openxmlformats.org/wordprocessingml/2006/main" w:rsidRPr="00645C22">
        <w:rPr>
          <w:rFonts w:ascii="Algerian" w:hAnsi="Algerian"/>
        </w:rPr>
        <w:t xml:space="preserve">. </w:t>
      </w:r>
      <w:proofErr xmlns:w="http://schemas.openxmlformats.org/wordprocessingml/2006/main" w:type="spellStart"/>
      <w:r xmlns:w="http://schemas.openxmlformats.org/wordprocessingml/2006/main" w:rsidRPr="00645C22">
        <w:rPr>
          <w:rFonts w:ascii="Nirmala UI" w:hAnsi="Nirmala UI" w:cs="Nirmala UI"/>
        </w:rPr>
        <w:t xml:space="preserve">ते</w:t>
      </w:r>
      <w:proofErr xmlns:w="http://schemas.openxmlformats.org/wordprocessingml/2006/main" w:type="spellEnd"/>
      <w:r xmlns:w="http://schemas.openxmlformats.org/wordprocessingml/2006/main" w:rsidRPr="00645C22">
        <w:rPr>
          <w:rFonts w:ascii="Algerian" w:hAnsi="Algerian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645C22">
        <w:rPr>
          <w:rFonts w:ascii="Nirmala UI" w:hAnsi="Nirmala UI" w:cs="Nirmala UI"/>
        </w:rPr>
        <w:t xml:space="preserve">मी</w:t>
      </w:r>
      <w:proofErr xmlns:w="http://schemas.openxmlformats.org/wordprocessingml/2006/main" w:type="spellEnd"/>
      <w:r xmlns:w="http://schemas.openxmlformats.org/wordprocessingml/2006/main" w:rsidRPr="00645C22">
        <w:rPr>
          <w:rFonts w:ascii="Algerian" w:hAnsi="Algerian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645C22">
        <w:rPr>
          <w:rFonts w:ascii="Nirmala UI" w:hAnsi="Nirmala UI" w:cs="Nirmala UI"/>
        </w:rPr>
        <w:t xml:space="preserve">माझे</w:t>
      </w:r>
      <w:proofErr xmlns:w="http://schemas.openxmlformats.org/wordprocessingml/2006/main" w:type="spellEnd"/>
      <w:r xmlns:w="http://schemas.openxmlformats.org/wordprocessingml/2006/main" w:rsidRPr="00645C22">
        <w:rPr>
          <w:rFonts w:ascii="Algerian" w:hAnsi="Algerian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645C22">
        <w:rPr>
          <w:rFonts w:ascii="Nirmala UI" w:hAnsi="Nirmala UI" w:cs="Nirmala UI"/>
        </w:rPr>
        <w:t xml:space="preserve">परमभाग्य</w:t>
      </w:r>
      <w:proofErr xmlns:w="http://schemas.openxmlformats.org/wordprocessingml/2006/main" w:type="spellEnd"/>
      <w:r xmlns:w="http://schemas.openxmlformats.org/wordprocessingml/2006/main" w:rsidRPr="00645C22">
        <w:rPr>
          <w:rFonts w:ascii="Algerian" w:hAnsi="Algerian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645C22">
        <w:rPr>
          <w:rFonts w:ascii="Nirmala UI" w:hAnsi="Nirmala UI" w:cs="Nirmala UI"/>
        </w:rPr>
        <w:t xml:space="preserve">समजतो</w:t>
      </w:r>
      <w:proofErr xmlns:w="http://schemas.openxmlformats.org/wordprocessingml/2006/main" w:type="spellEnd"/>
      <w:r xmlns:w="http://schemas.openxmlformats.org/wordprocessingml/2006/main" w:rsidRPr="00645C22">
        <w:rPr>
          <w:rFonts w:ascii="Algerian" w:hAnsi="Algerian"/>
        </w:rPr>
        <w:t xml:space="preserve">."</w:t>
      </w:r>
      <w:ins xmlns:w="http://schemas.openxmlformats.org/wordprocessingml/2006/main" w:id="36" w:author="Srikant" w:date="2022-07-17T14:39:00Z">
        <w:r w:rsidR="006A0803">
          <w:rPr>
            <w:rFonts w:ascii="Algerian" w:hAnsi="Algerian"/>
          </w:rPr>
          <w:t xml:space="preserve"> </w:t>
        </w:r>
      </w:ins>
    </w:p>
    <w:p w14:paraId="77C455FA" w14:textId="42235254" w:rsidR="00341353" w:rsidRDefault="00341353" w:rsidP="00645C22">
      <w:pPr>
        <w:rPr>
          <w:ins w:id="37" w:author="Srikant" w:date="2022-07-17T14:52:00Z"/>
          <w:rFonts w:ascii="Algerian" w:hAnsi="Algerian"/>
        </w:rPr>
      </w:pPr>
    </w:p>
    <w:p w14:paraId="601A39C1" w14:textId="77DE908C" w:rsidR="00341353" w:rsidRPr="00645C22" w:rsidRDefault="00341353" w:rsidP="00645C22">
      <w:pPr>
        <w:rPr>
          <w:rFonts w:ascii="Algerian" w:hAnsi="Algerian"/>
        </w:rPr>
      </w:pPr>
      <w:proofErr w:type="spellStart"/>
      <w:ins w:id="38" w:author="Srikant" w:date="2022-07-17T14:52:00Z">
        <w:r w:rsidRPr="00341353">
          <w:rPr>
            <w:rFonts w:ascii="Nirmala UI" w:hAnsi="Nirmala UI" w:cs="Nirmala UI"/>
          </w:rPr>
          <w:t>भारतीय</w:t>
        </w:r>
        <w:proofErr w:type="spellEnd"/>
        <w:r w:rsidRPr="00341353">
          <w:rPr>
            <w:rFonts w:ascii="Algerian" w:hAnsi="Algerian"/>
          </w:rPr>
          <w:t xml:space="preserve"> </w:t>
        </w:r>
        <w:proofErr w:type="spellStart"/>
        <w:r w:rsidRPr="00341353">
          <w:rPr>
            <w:rFonts w:ascii="Nirmala UI" w:hAnsi="Nirmala UI" w:cs="Nirmala UI"/>
          </w:rPr>
          <w:t>सैन्यात</w:t>
        </w:r>
        <w:proofErr w:type="spellEnd"/>
        <w:r w:rsidRPr="00341353">
          <w:rPr>
            <w:rFonts w:ascii="Algerian" w:hAnsi="Algerian"/>
          </w:rPr>
          <w:t xml:space="preserve"> </w:t>
        </w:r>
        <w:proofErr w:type="spellStart"/>
        <w:r w:rsidRPr="00341353">
          <w:rPr>
            <w:rFonts w:ascii="Nirmala UI" w:hAnsi="Nirmala UI" w:cs="Nirmala UI"/>
          </w:rPr>
          <w:t>कार्य</w:t>
        </w:r>
        <w:proofErr w:type="spellEnd"/>
        <w:r w:rsidRPr="00341353">
          <w:rPr>
            <w:rFonts w:ascii="Algerian" w:hAnsi="Algerian"/>
          </w:rPr>
          <w:t xml:space="preserve"> </w:t>
        </w:r>
        <w:proofErr w:type="spellStart"/>
        <w:r w:rsidRPr="00341353">
          <w:rPr>
            <w:rFonts w:ascii="Nirmala UI" w:hAnsi="Nirmala UI" w:cs="Nirmala UI"/>
          </w:rPr>
          <w:t>करणे</w:t>
        </w:r>
        <w:proofErr w:type="spellEnd"/>
        <w:r w:rsidRPr="00341353">
          <w:rPr>
            <w:rFonts w:ascii="Algerian" w:hAnsi="Algerian"/>
          </w:rPr>
          <w:t xml:space="preserve"> </w:t>
        </w:r>
        <w:proofErr w:type="spellStart"/>
        <w:r w:rsidRPr="00341353">
          <w:rPr>
            <w:rFonts w:ascii="Nirmala UI" w:hAnsi="Nirmala UI" w:cs="Nirmala UI"/>
          </w:rPr>
          <w:t>म्हणजे</w:t>
        </w:r>
        <w:proofErr w:type="spellEnd"/>
        <w:r w:rsidRPr="00341353">
          <w:rPr>
            <w:rFonts w:ascii="Algerian" w:hAnsi="Algerian"/>
          </w:rPr>
          <w:t xml:space="preserve"> </w:t>
        </w:r>
        <w:proofErr w:type="spellStart"/>
        <w:r w:rsidRPr="00341353">
          <w:rPr>
            <w:rFonts w:ascii="Nirmala UI" w:hAnsi="Nirmala UI" w:cs="Nirmala UI"/>
          </w:rPr>
          <w:t>एक</w:t>
        </w:r>
        <w:proofErr w:type="spellEnd"/>
        <w:r w:rsidRPr="00341353">
          <w:rPr>
            <w:rFonts w:ascii="Algerian" w:hAnsi="Algerian"/>
          </w:rPr>
          <w:t xml:space="preserve"> </w:t>
        </w:r>
        <w:proofErr w:type="spellStart"/>
        <w:r w:rsidRPr="00341353">
          <w:rPr>
            <w:rFonts w:ascii="Nirmala UI" w:hAnsi="Nirmala UI" w:cs="Nirmala UI"/>
          </w:rPr>
          <w:t>प्रकारे</w:t>
        </w:r>
        <w:proofErr w:type="spellEnd"/>
        <w:r w:rsidRPr="00341353">
          <w:rPr>
            <w:rFonts w:ascii="Algerian" w:hAnsi="Algerian"/>
          </w:rPr>
          <w:t xml:space="preserve"> </w:t>
        </w:r>
        <w:proofErr w:type="spellStart"/>
        <w:r w:rsidRPr="00341353">
          <w:rPr>
            <w:rFonts w:ascii="Nirmala UI" w:hAnsi="Nirmala UI" w:cs="Nirmala UI"/>
          </w:rPr>
          <w:t>माझ्याकडून</w:t>
        </w:r>
        <w:proofErr w:type="spellEnd"/>
        <w:r w:rsidRPr="00341353">
          <w:rPr>
            <w:rFonts w:ascii="Algerian" w:hAnsi="Algerian"/>
          </w:rPr>
          <w:t xml:space="preserve"> </w:t>
        </w:r>
        <w:proofErr w:type="spellStart"/>
        <w:r w:rsidRPr="00341353">
          <w:rPr>
            <w:rFonts w:ascii="Nirmala UI" w:hAnsi="Nirmala UI" w:cs="Nirmala UI"/>
          </w:rPr>
          <w:t>देशसेवाच</w:t>
        </w:r>
        <w:proofErr w:type="spellEnd"/>
        <w:r w:rsidRPr="00341353">
          <w:rPr>
            <w:rFonts w:ascii="Algerian" w:hAnsi="Algerian"/>
          </w:rPr>
          <w:t xml:space="preserve"> </w:t>
        </w:r>
        <w:proofErr w:type="spellStart"/>
        <w:r w:rsidRPr="00341353">
          <w:rPr>
            <w:rFonts w:ascii="Nirmala UI" w:hAnsi="Nirmala UI" w:cs="Nirmala UI"/>
          </w:rPr>
          <w:t>घडत</w:t>
        </w:r>
        <w:proofErr w:type="spellEnd"/>
        <w:r w:rsidRPr="00341353">
          <w:rPr>
            <w:rFonts w:ascii="Algerian" w:hAnsi="Algerian"/>
          </w:rPr>
          <w:t xml:space="preserve"> </w:t>
        </w:r>
        <w:proofErr w:type="spellStart"/>
        <w:r w:rsidRPr="00341353">
          <w:rPr>
            <w:rFonts w:ascii="Nirmala UI" w:hAnsi="Nirmala UI" w:cs="Nirmala UI"/>
          </w:rPr>
          <w:t>आहे</w:t>
        </w:r>
        <w:proofErr w:type="spellEnd"/>
        <w:r w:rsidRPr="00341353">
          <w:rPr>
            <w:rFonts w:ascii="Algerian" w:hAnsi="Algerian"/>
          </w:rPr>
          <w:t xml:space="preserve"> </w:t>
        </w:r>
        <w:proofErr w:type="spellStart"/>
        <w:r w:rsidRPr="00341353">
          <w:rPr>
            <w:rFonts w:ascii="Nirmala UI" w:hAnsi="Nirmala UI" w:cs="Nirmala UI"/>
          </w:rPr>
          <w:t>याचा</w:t>
        </w:r>
        <w:proofErr w:type="spellEnd"/>
        <w:r w:rsidRPr="00341353">
          <w:rPr>
            <w:rFonts w:ascii="Algerian" w:hAnsi="Algerian"/>
          </w:rPr>
          <w:t xml:space="preserve"> </w:t>
        </w:r>
        <w:proofErr w:type="spellStart"/>
        <w:r w:rsidRPr="00341353">
          <w:rPr>
            <w:rFonts w:ascii="Nirmala UI" w:hAnsi="Nirmala UI" w:cs="Nirmala UI"/>
          </w:rPr>
          <w:t>मला</w:t>
        </w:r>
        <w:proofErr w:type="spellEnd"/>
        <w:r w:rsidRPr="00341353">
          <w:rPr>
            <w:rFonts w:ascii="Algerian" w:hAnsi="Algerian"/>
          </w:rPr>
          <w:t xml:space="preserve"> </w:t>
        </w:r>
        <w:proofErr w:type="spellStart"/>
        <w:r w:rsidRPr="00341353">
          <w:rPr>
            <w:rFonts w:ascii="Nirmala UI" w:hAnsi="Nirmala UI" w:cs="Nirmala UI"/>
          </w:rPr>
          <w:t>सार्थ</w:t>
        </w:r>
        <w:proofErr w:type="spellEnd"/>
        <w:r w:rsidRPr="00341353">
          <w:rPr>
            <w:rFonts w:ascii="Algerian" w:hAnsi="Algerian"/>
          </w:rPr>
          <w:t xml:space="preserve"> </w:t>
        </w:r>
        <w:proofErr w:type="spellStart"/>
        <w:r w:rsidRPr="00341353">
          <w:rPr>
            <w:rFonts w:ascii="Nirmala UI" w:hAnsi="Nirmala UI" w:cs="Nirmala UI"/>
          </w:rPr>
          <w:t>अभिमान</w:t>
        </w:r>
        <w:proofErr w:type="spellEnd"/>
        <w:r w:rsidRPr="00341353">
          <w:rPr>
            <w:rFonts w:ascii="Algerian" w:hAnsi="Algerian"/>
          </w:rPr>
          <w:t xml:space="preserve"> </w:t>
        </w:r>
        <w:proofErr w:type="spellStart"/>
        <w:r w:rsidRPr="00341353">
          <w:rPr>
            <w:rFonts w:ascii="Nirmala UI" w:hAnsi="Nirmala UI" w:cs="Nirmala UI"/>
          </w:rPr>
          <w:t>वाटतो</w:t>
        </w:r>
        <w:proofErr w:type="spellEnd"/>
        <w:r w:rsidRPr="00341353">
          <w:rPr>
            <w:rFonts w:ascii="Algerian" w:hAnsi="Algerian"/>
          </w:rPr>
          <w:t xml:space="preserve">. </w:t>
        </w:r>
        <w:proofErr w:type="spellStart"/>
        <w:r w:rsidRPr="00341353">
          <w:rPr>
            <w:rFonts w:ascii="Nirmala UI" w:hAnsi="Nirmala UI" w:cs="Nirmala UI"/>
          </w:rPr>
          <w:t>करोडो</w:t>
        </w:r>
        <w:proofErr w:type="spellEnd"/>
        <w:r w:rsidRPr="00341353">
          <w:rPr>
            <w:rFonts w:ascii="Algerian" w:hAnsi="Algerian"/>
          </w:rPr>
          <w:t xml:space="preserve"> </w:t>
        </w:r>
        <w:proofErr w:type="spellStart"/>
        <w:r w:rsidRPr="00341353">
          <w:rPr>
            <w:rFonts w:ascii="Nirmala UI" w:hAnsi="Nirmala UI" w:cs="Nirmala UI"/>
          </w:rPr>
          <w:t>भारतीय</w:t>
        </w:r>
        <w:proofErr w:type="spellEnd"/>
        <w:r w:rsidRPr="00341353">
          <w:rPr>
            <w:rFonts w:ascii="Algerian" w:hAnsi="Algerian"/>
          </w:rPr>
          <w:t xml:space="preserve"> </w:t>
        </w:r>
        <w:proofErr w:type="spellStart"/>
        <w:r w:rsidRPr="00341353">
          <w:rPr>
            <w:rFonts w:ascii="Nirmala UI" w:hAnsi="Nirmala UI" w:cs="Nirmala UI"/>
          </w:rPr>
          <w:t>लोकांच्या</w:t>
        </w:r>
        <w:proofErr w:type="spellEnd"/>
        <w:r w:rsidRPr="00341353">
          <w:rPr>
            <w:rFonts w:ascii="Algerian" w:hAnsi="Algerian"/>
          </w:rPr>
          <w:t xml:space="preserve"> </w:t>
        </w:r>
        <w:proofErr w:type="spellStart"/>
        <w:r w:rsidRPr="00341353">
          <w:rPr>
            <w:rFonts w:ascii="Nirmala UI" w:hAnsi="Nirmala UI" w:cs="Nirmala UI"/>
          </w:rPr>
          <w:t>संरक्षणाची</w:t>
        </w:r>
        <w:proofErr w:type="spellEnd"/>
        <w:r w:rsidRPr="00341353">
          <w:rPr>
            <w:rFonts w:ascii="Algerian" w:hAnsi="Algerian"/>
          </w:rPr>
          <w:t xml:space="preserve"> </w:t>
        </w:r>
        <w:proofErr w:type="spellStart"/>
        <w:r w:rsidRPr="00341353">
          <w:rPr>
            <w:rFonts w:ascii="Nirmala UI" w:hAnsi="Nirmala UI" w:cs="Nirmala UI"/>
          </w:rPr>
          <w:t>जबाबदारी</w:t>
        </w:r>
        <w:proofErr w:type="spellEnd"/>
        <w:r w:rsidRPr="00341353">
          <w:rPr>
            <w:rFonts w:ascii="Algerian" w:hAnsi="Algerian"/>
          </w:rPr>
          <w:t xml:space="preserve"> </w:t>
        </w:r>
        <w:proofErr w:type="spellStart"/>
        <w:r w:rsidRPr="00341353">
          <w:rPr>
            <w:rFonts w:ascii="Nirmala UI" w:hAnsi="Nirmala UI" w:cs="Nirmala UI"/>
          </w:rPr>
          <w:t>घेऊन</w:t>
        </w:r>
        <w:proofErr w:type="spellEnd"/>
        <w:r w:rsidRPr="00341353">
          <w:rPr>
            <w:rFonts w:ascii="Algerian" w:hAnsi="Algerian"/>
          </w:rPr>
          <w:t xml:space="preserve"> </w:t>
        </w:r>
        <w:proofErr w:type="spellStart"/>
        <w:r w:rsidRPr="00341353">
          <w:rPr>
            <w:rFonts w:ascii="Nirmala UI" w:hAnsi="Nirmala UI" w:cs="Nirmala UI"/>
          </w:rPr>
          <w:t>ती</w:t>
        </w:r>
        <w:proofErr w:type="spellEnd"/>
        <w:r w:rsidRPr="00341353">
          <w:rPr>
            <w:rFonts w:ascii="Algerian" w:hAnsi="Algerian"/>
          </w:rPr>
          <w:t xml:space="preserve"> </w:t>
        </w:r>
        <w:proofErr w:type="spellStart"/>
        <w:r w:rsidRPr="00341353">
          <w:rPr>
            <w:rFonts w:ascii="Nirmala UI" w:hAnsi="Nirmala UI" w:cs="Nirmala UI"/>
          </w:rPr>
          <w:t>नेटाने</w:t>
        </w:r>
        <w:proofErr w:type="spellEnd"/>
        <w:r w:rsidRPr="00341353">
          <w:rPr>
            <w:rFonts w:ascii="Algerian" w:hAnsi="Algerian"/>
          </w:rPr>
          <w:t xml:space="preserve"> </w:t>
        </w:r>
        <w:proofErr w:type="spellStart"/>
        <w:r w:rsidRPr="00341353">
          <w:rPr>
            <w:rFonts w:ascii="Nirmala UI" w:hAnsi="Nirmala UI" w:cs="Nirmala UI"/>
          </w:rPr>
          <w:t>पार</w:t>
        </w:r>
        <w:proofErr w:type="spellEnd"/>
        <w:r w:rsidRPr="00341353">
          <w:rPr>
            <w:rFonts w:ascii="Algerian" w:hAnsi="Algerian"/>
          </w:rPr>
          <w:t xml:space="preserve"> </w:t>
        </w:r>
        <w:proofErr w:type="spellStart"/>
        <w:r w:rsidRPr="00341353">
          <w:rPr>
            <w:rFonts w:ascii="Nirmala UI" w:hAnsi="Nirmala UI" w:cs="Nirmala UI"/>
          </w:rPr>
          <w:t>पाडणे</w:t>
        </w:r>
        <w:proofErr w:type="spellEnd"/>
        <w:r w:rsidRPr="00341353">
          <w:rPr>
            <w:rFonts w:ascii="Algerian" w:hAnsi="Algerian"/>
          </w:rPr>
          <w:t xml:space="preserve"> </w:t>
        </w:r>
        <w:proofErr w:type="spellStart"/>
        <w:r w:rsidRPr="00341353">
          <w:rPr>
            <w:rFonts w:ascii="Nirmala UI" w:hAnsi="Nirmala UI" w:cs="Nirmala UI"/>
          </w:rPr>
          <w:t>आणि</w:t>
        </w:r>
        <w:proofErr w:type="spellEnd"/>
        <w:r w:rsidRPr="00341353">
          <w:rPr>
            <w:rFonts w:ascii="Algerian" w:hAnsi="Algerian"/>
          </w:rPr>
          <w:t xml:space="preserve"> </w:t>
        </w:r>
        <w:proofErr w:type="spellStart"/>
        <w:r w:rsidRPr="00341353">
          <w:rPr>
            <w:rFonts w:ascii="Nirmala UI" w:hAnsi="Nirmala UI" w:cs="Nirmala UI"/>
          </w:rPr>
          <w:t>मातृभूमीसाठी</w:t>
        </w:r>
        <w:proofErr w:type="spellEnd"/>
        <w:r w:rsidRPr="00341353">
          <w:rPr>
            <w:rFonts w:ascii="Algerian" w:hAnsi="Algerian"/>
          </w:rPr>
          <w:t xml:space="preserve"> </w:t>
        </w:r>
        <w:proofErr w:type="spellStart"/>
        <w:r w:rsidRPr="00341353">
          <w:rPr>
            <w:rFonts w:ascii="Nirmala UI" w:hAnsi="Nirmala UI" w:cs="Nirmala UI"/>
          </w:rPr>
          <w:t>गरज</w:t>
        </w:r>
        <w:proofErr w:type="spellEnd"/>
        <w:r w:rsidRPr="00341353">
          <w:rPr>
            <w:rFonts w:ascii="Algerian" w:hAnsi="Algerian"/>
          </w:rPr>
          <w:t xml:space="preserve"> </w:t>
        </w:r>
        <w:proofErr w:type="spellStart"/>
        <w:r w:rsidRPr="00341353">
          <w:rPr>
            <w:rFonts w:ascii="Nirmala UI" w:hAnsi="Nirmala UI" w:cs="Nirmala UI"/>
          </w:rPr>
          <w:t>पडल्यास</w:t>
        </w:r>
        <w:proofErr w:type="spellEnd"/>
        <w:r w:rsidRPr="00341353">
          <w:rPr>
            <w:rFonts w:ascii="Algerian" w:hAnsi="Algerian"/>
          </w:rPr>
          <w:t xml:space="preserve"> </w:t>
        </w:r>
        <w:proofErr w:type="spellStart"/>
        <w:r w:rsidRPr="00341353">
          <w:rPr>
            <w:rFonts w:ascii="Nirmala UI" w:hAnsi="Nirmala UI" w:cs="Nirmala UI"/>
          </w:rPr>
          <w:t>प्राणांची</w:t>
        </w:r>
        <w:proofErr w:type="spellEnd"/>
        <w:r w:rsidRPr="00341353">
          <w:rPr>
            <w:rFonts w:ascii="Algerian" w:hAnsi="Algerian"/>
          </w:rPr>
          <w:t xml:space="preserve"> </w:t>
        </w:r>
        <w:proofErr w:type="spellStart"/>
        <w:r w:rsidRPr="00341353">
          <w:rPr>
            <w:rFonts w:ascii="Nirmala UI" w:hAnsi="Nirmala UI" w:cs="Nirmala UI"/>
          </w:rPr>
          <w:t>आहुती</w:t>
        </w:r>
        <w:proofErr w:type="spellEnd"/>
        <w:r w:rsidRPr="00341353">
          <w:rPr>
            <w:rFonts w:ascii="Algerian" w:hAnsi="Algerian"/>
          </w:rPr>
          <w:t xml:space="preserve"> </w:t>
        </w:r>
        <w:proofErr w:type="spellStart"/>
        <w:r w:rsidRPr="00341353">
          <w:rPr>
            <w:rFonts w:ascii="Nirmala UI" w:hAnsi="Nirmala UI" w:cs="Nirmala UI"/>
          </w:rPr>
          <w:t>देणे</w:t>
        </w:r>
        <w:proofErr w:type="spellEnd"/>
        <w:r w:rsidRPr="00341353">
          <w:rPr>
            <w:rFonts w:ascii="Algerian" w:hAnsi="Algerian"/>
          </w:rPr>
          <w:t xml:space="preserve"> </w:t>
        </w:r>
        <w:proofErr w:type="spellStart"/>
        <w:r w:rsidRPr="00341353">
          <w:rPr>
            <w:rFonts w:ascii="Nirmala UI" w:hAnsi="Nirmala UI" w:cs="Nirmala UI"/>
          </w:rPr>
          <w:t>अशा</w:t>
        </w:r>
        <w:proofErr w:type="spellEnd"/>
        <w:r w:rsidRPr="00341353">
          <w:rPr>
            <w:rFonts w:ascii="Algerian" w:hAnsi="Algerian"/>
          </w:rPr>
          <w:t xml:space="preserve"> </w:t>
        </w:r>
        <w:proofErr w:type="spellStart"/>
        <w:r w:rsidRPr="00341353">
          <w:rPr>
            <w:rFonts w:ascii="Nirmala UI" w:hAnsi="Nirmala UI" w:cs="Nirmala UI"/>
          </w:rPr>
          <w:t>गोष्टींमुळे</w:t>
        </w:r>
        <w:proofErr w:type="spellEnd"/>
        <w:r w:rsidRPr="00341353">
          <w:rPr>
            <w:rFonts w:ascii="Algerian" w:hAnsi="Algerian"/>
          </w:rPr>
          <w:t xml:space="preserve"> </w:t>
        </w:r>
        <w:proofErr w:type="spellStart"/>
        <w:r w:rsidRPr="00341353">
          <w:rPr>
            <w:rFonts w:ascii="Nirmala UI" w:hAnsi="Nirmala UI" w:cs="Nirmala UI"/>
          </w:rPr>
          <w:t>एक</w:t>
        </w:r>
        <w:proofErr w:type="spellEnd"/>
        <w:r w:rsidRPr="00341353">
          <w:rPr>
            <w:rFonts w:ascii="Algerian" w:hAnsi="Algerian"/>
          </w:rPr>
          <w:t xml:space="preserve"> </w:t>
        </w:r>
        <w:proofErr w:type="spellStart"/>
        <w:r w:rsidRPr="00341353">
          <w:rPr>
            <w:rFonts w:ascii="Nirmala UI" w:hAnsi="Nirmala UI" w:cs="Nirmala UI"/>
          </w:rPr>
          <w:t>सैनिक</w:t>
        </w:r>
        <w:proofErr w:type="spellEnd"/>
        <w:r w:rsidRPr="00341353">
          <w:rPr>
            <w:rFonts w:ascii="Algerian" w:hAnsi="Algerian"/>
          </w:rPr>
          <w:t xml:space="preserve"> </w:t>
        </w:r>
        <w:proofErr w:type="spellStart"/>
        <w:r w:rsidRPr="00341353">
          <w:rPr>
            <w:rFonts w:ascii="Nirmala UI" w:hAnsi="Nirmala UI" w:cs="Nirmala UI"/>
          </w:rPr>
          <w:t>नक्कीच</w:t>
        </w:r>
        <w:proofErr w:type="spellEnd"/>
        <w:r w:rsidRPr="00341353">
          <w:rPr>
            <w:rFonts w:ascii="Algerian" w:hAnsi="Algerian"/>
          </w:rPr>
          <w:t xml:space="preserve"> </w:t>
        </w:r>
        <w:proofErr w:type="spellStart"/>
        <w:r w:rsidRPr="00341353">
          <w:rPr>
            <w:rFonts w:ascii="Nirmala UI" w:hAnsi="Nirmala UI" w:cs="Nirmala UI"/>
          </w:rPr>
          <w:t>असामान्य</w:t>
        </w:r>
        <w:proofErr w:type="spellEnd"/>
        <w:r w:rsidRPr="00341353">
          <w:rPr>
            <w:rFonts w:ascii="Algerian" w:hAnsi="Algerian"/>
          </w:rPr>
          <w:t xml:space="preserve"> </w:t>
        </w:r>
        <w:proofErr w:type="spellStart"/>
        <w:r w:rsidRPr="00341353">
          <w:rPr>
            <w:rFonts w:ascii="Nirmala UI" w:hAnsi="Nirmala UI" w:cs="Nirmala UI"/>
          </w:rPr>
          <w:t>ठरत</w:t>
        </w:r>
        <w:proofErr w:type="spellEnd"/>
        <w:r w:rsidRPr="00341353">
          <w:rPr>
            <w:rFonts w:ascii="Algerian" w:hAnsi="Algerian"/>
          </w:rPr>
          <w:t xml:space="preserve"> </w:t>
        </w:r>
        <w:proofErr w:type="spellStart"/>
        <w:r w:rsidRPr="00341353">
          <w:rPr>
            <w:rFonts w:ascii="Nirmala UI" w:hAnsi="Nirmala UI" w:cs="Nirmala UI"/>
          </w:rPr>
          <w:t>असतो</w:t>
        </w:r>
        <w:proofErr w:type="spellEnd"/>
        <w:r w:rsidRPr="00341353">
          <w:rPr>
            <w:rFonts w:ascii="Algerian" w:hAnsi="Algerian"/>
          </w:rPr>
          <w:t>.</w:t>
        </w:r>
      </w:ins>
    </w:p>
    <w:p w14:paraId="281C74BC" w14:textId="3C94DB6A" w:rsidR="003D4856" w:rsidRPr="00645C22" w:rsidRDefault="003D4856" w:rsidP="00645C22">
      <w:pPr>
        <w:pStyle w:val="Heading1"/>
        <w:rPr>
          <w:rFonts w:ascii="Algerian" w:hAnsi="Algerian"/>
        </w:rPr>
      </w:pPr>
    </w:p>
    <w:sectPr w:rsidR="003D4856" w:rsidRPr="00645C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Bahnschrift Ligh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Srikant">
    <w15:presenceInfo w15:providerId="Windows Live" w15:userId="c77d59a2edbf907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ocumentProtection w:edit="trackedChanges" w:enforcement="1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C22"/>
    <w:rsid w:val="0007733D"/>
    <w:rsid w:val="00341353"/>
    <w:rsid w:val="003D4856"/>
    <w:rsid w:val="00645C22"/>
    <w:rsid w:val="006A0803"/>
    <w:rsid w:val="00D55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63513E"/>
  <w15:chartTrackingRefBased/>
  <w15:docId w15:val="{26A73D9A-CED5-45B7-8D11-7164CF742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mr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0803"/>
  </w:style>
  <w:style w:type="paragraph" w:styleId="Heading1">
    <w:name w:val="heading 1"/>
    <w:basedOn w:val="Normal"/>
    <w:next w:val="Normal"/>
    <w:link w:val="Heading1Char"/>
    <w:uiPriority w:val="9"/>
    <w:qFormat/>
    <w:rsid w:val="006A0803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76E8B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0803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0803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373545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080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080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73545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080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373545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080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A495D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080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373545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080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373545" w:themeColor="text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0803"/>
    <w:rPr>
      <w:rFonts w:asciiTheme="majorHAnsi" w:eastAsiaTheme="majorEastAsia" w:hAnsiTheme="majorHAnsi" w:cstheme="majorBidi"/>
      <w:color w:val="276E8B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0803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0803"/>
    <w:rPr>
      <w:rFonts w:asciiTheme="majorHAnsi" w:eastAsiaTheme="majorEastAsia" w:hAnsiTheme="majorHAnsi" w:cstheme="majorBidi"/>
      <w:color w:val="373545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0803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0803"/>
    <w:rPr>
      <w:rFonts w:asciiTheme="majorHAnsi" w:eastAsiaTheme="majorEastAsia" w:hAnsiTheme="majorHAnsi" w:cstheme="majorBidi"/>
      <w:color w:val="373545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0803"/>
    <w:rPr>
      <w:rFonts w:asciiTheme="majorHAnsi" w:eastAsiaTheme="majorEastAsia" w:hAnsiTheme="majorHAnsi" w:cstheme="majorBidi"/>
      <w:i/>
      <w:iCs/>
      <w:color w:val="373545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0803"/>
    <w:rPr>
      <w:rFonts w:asciiTheme="majorHAnsi" w:eastAsiaTheme="majorEastAsia" w:hAnsiTheme="majorHAnsi" w:cstheme="majorBidi"/>
      <w:i/>
      <w:iCs/>
      <w:color w:val="1A495D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0803"/>
    <w:rPr>
      <w:rFonts w:asciiTheme="majorHAnsi" w:eastAsiaTheme="majorEastAsia" w:hAnsiTheme="majorHAnsi" w:cstheme="majorBidi"/>
      <w:b/>
      <w:bCs/>
      <w:color w:val="373545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0803"/>
    <w:rPr>
      <w:rFonts w:asciiTheme="majorHAnsi" w:eastAsiaTheme="majorEastAsia" w:hAnsiTheme="majorHAnsi" w:cstheme="majorBidi"/>
      <w:b/>
      <w:bCs/>
      <w:i/>
      <w:iCs/>
      <w:color w:val="373545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A0803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6A0803"/>
    <w:pPr>
      <w:spacing w:after="0" w:line="240" w:lineRule="auto"/>
      <w:contextualSpacing/>
    </w:pPr>
    <w:rPr>
      <w:rFonts w:asciiTheme="majorHAnsi" w:eastAsiaTheme="majorEastAsia" w:hAnsiTheme="majorHAnsi" w:cstheme="majorBidi"/>
      <w:color w:val="3494BA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0803"/>
    <w:rPr>
      <w:rFonts w:asciiTheme="majorHAnsi" w:eastAsiaTheme="majorEastAsia" w:hAnsiTheme="majorHAnsi" w:cstheme="majorBidi"/>
      <w:color w:val="3494BA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0803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A0803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6A0803"/>
    <w:rPr>
      <w:b/>
      <w:bCs/>
    </w:rPr>
  </w:style>
  <w:style w:type="character" w:styleId="Emphasis">
    <w:name w:val="Emphasis"/>
    <w:basedOn w:val="DefaultParagraphFont"/>
    <w:uiPriority w:val="20"/>
    <w:qFormat/>
    <w:rsid w:val="006A0803"/>
    <w:rPr>
      <w:i/>
      <w:iCs/>
    </w:rPr>
  </w:style>
  <w:style w:type="paragraph" w:styleId="NoSpacing">
    <w:name w:val="No Spacing"/>
    <w:uiPriority w:val="1"/>
    <w:qFormat/>
    <w:rsid w:val="006A080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6A0803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0803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0803"/>
    <w:pPr>
      <w:pBdr>
        <w:left w:val="single" w:sz="18" w:space="12" w:color="3494BA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3494BA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0803"/>
    <w:rPr>
      <w:rFonts w:asciiTheme="majorHAnsi" w:eastAsiaTheme="majorEastAsia" w:hAnsiTheme="majorHAnsi" w:cstheme="majorBidi"/>
      <w:color w:val="3494BA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6A0803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6A0803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6A0803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6A0803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6A0803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A0803"/>
    <w:pPr>
      <w:outlineLvl w:val="9"/>
    </w:pPr>
  </w:style>
  <w:style w:type="paragraph" w:styleId="Revision">
    <w:name w:val="Revision"/>
    <w:hidden/>
    <w:uiPriority w:val="99"/>
    <w:semiHidden/>
    <w:rsid w:val="006A080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Blue Green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13A0BC-DB24-403B-994B-CD797A0026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165</Words>
  <Characters>802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Srikant</dc:creator>
  <cp:keywords/>
  <dc:description/>
  <cp:lastModifiedBy>Srikant</cp:lastModifiedBy>
  <cp:revision>1</cp:revision>
  <dcterms:created xsi:type="dcterms:W3CDTF">2022-07-17T07:45:00Z</dcterms:created>
  <dcterms:modified xsi:type="dcterms:W3CDTF">2022-07-17T09:32:00Z</dcterms:modified>
</cp:coreProperties>
</file>